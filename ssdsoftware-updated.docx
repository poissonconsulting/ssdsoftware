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F4C6FE" w14:textId="77777777" w:rsidR="00D5661D" w:rsidRDefault="00D5661D" w:rsidP="00D5661D">
      <w:pPr>
        <w:rPr>
          <w:b/>
          <w:bCs/>
          <w:i/>
          <w:iCs/>
        </w:rPr>
      </w:pPr>
      <w:r>
        <w:rPr>
          <w:b/>
          <w:bCs/>
          <w:i/>
          <w:iCs/>
        </w:rPr>
        <w:t xml:space="preserve">Currently available </w:t>
      </w:r>
      <w:r w:rsidRPr="007B32B7">
        <w:rPr>
          <w:b/>
          <w:bCs/>
          <w:i/>
          <w:iCs/>
        </w:rPr>
        <w:t>SSD software tools</w:t>
      </w:r>
    </w:p>
    <w:p w14:paraId="3882D81D" w14:textId="77777777" w:rsidR="00D5661D" w:rsidRPr="007B32B7" w:rsidRDefault="00D5661D" w:rsidP="00D5661D">
      <w:pPr>
        <w:rPr>
          <w:b/>
          <w:bCs/>
          <w:i/>
          <w:iCs/>
        </w:rPr>
      </w:pPr>
    </w:p>
    <w:p w14:paraId="551FD716" w14:textId="0EA87D6A" w:rsidR="00E10592" w:rsidRDefault="007816F3" w:rsidP="00E10592">
      <w:pPr>
        <w:spacing w:after="120" w:line="480" w:lineRule="auto"/>
        <w:rPr>
          <w:ins w:id="0" w:author="Joe Thorley" w:date="2020-08-04T13:50:00Z"/>
        </w:rPr>
      </w:pPr>
      <w:bookmarkStart w:id="1" w:name="_Hlk34302944"/>
      <w:ins w:id="2" w:author="Joe Thorley" w:date="2020-08-04T10:34:00Z">
        <w:r>
          <w:rPr>
            <w:lang w:val="en-GB"/>
          </w:rPr>
          <w:t xml:space="preserve">At least </w:t>
        </w:r>
      </w:ins>
      <w:ins w:id="3" w:author="Joe Thorley" w:date="2020-08-04T11:05:00Z">
        <w:r w:rsidR="007A5D5E">
          <w:rPr>
            <w:lang w:val="en-GB"/>
          </w:rPr>
          <w:t>nine</w:t>
        </w:r>
      </w:ins>
      <w:ins w:id="4" w:author="Joe Thorley" w:date="2020-08-04T10:34:00Z">
        <w:r>
          <w:rPr>
            <w:lang w:val="en-GB"/>
          </w:rPr>
          <w:t xml:space="preserve"> s</w:t>
        </w:r>
      </w:ins>
      <w:ins w:id="5" w:author="Joe Thorley" w:date="2020-08-04T10:35:00Z">
        <w:r>
          <w:rPr>
            <w:lang w:val="en-GB"/>
          </w:rPr>
          <w:t xml:space="preserve">oftware tools have been developed to fit </w:t>
        </w:r>
      </w:ins>
      <w:ins w:id="6" w:author="Joe Thorley" w:date="2020-08-04T10:36:00Z">
        <w:r>
          <w:rPr>
            <w:lang w:val="en-GB"/>
          </w:rPr>
          <w:t>a subset of 1</w:t>
        </w:r>
      </w:ins>
      <w:ins w:id="7" w:author="Joe Thorley" w:date="2020-08-04T11:48:00Z">
        <w:r w:rsidR="0019718B">
          <w:rPr>
            <w:lang w:val="en-GB"/>
          </w:rPr>
          <w:t>0</w:t>
        </w:r>
      </w:ins>
      <w:ins w:id="8" w:author="Joe Thorley" w:date="2020-08-04T10:36:00Z">
        <w:r>
          <w:rPr>
            <w:lang w:val="en-GB"/>
          </w:rPr>
          <w:t xml:space="preserve"> different distributions to</w:t>
        </w:r>
      </w:ins>
      <w:ins w:id="9" w:author="Joe Thorley" w:date="2020-08-04T10:37:00Z">
        <w:r>
          <w:rPr>
            <w:lang w:val="en-GB"/>
          </w:rPr>
          <w:t xml:space="preserve"> data </w:t>
        </w:r>
      </w:ins>
      <w:ins w:id="10" w:author="Joe Thorley" w:date="2020-08-04T10:36:00Z">
        <w:r>
          <w:rPr>
            <w:lang w:val="en-GB"/>
          </w:rPr>
          <w:t xml:space="preserve">using </w:t>
        </w:r>
      </w:ins>
      <w:ins w:id="11" w:author="Joe Thorley" w:date="2020-08-04T13:38:00Z">
        <w:r w:rsidR="0005199B">
          <w:rPr>
            <w:lang w:val="en-GB"/>
          </w:rPr>
          <w:t xml:space="preserve">one or more </w:t>
        </w:r>
      </w:ins>
      <w:ins w:id="12" w:author="Joe Thorley" w:date="2020-08-04T10:37:00Z">
        <w:r>
          <w:rPr>
            <w:lang w:val="en-GB"/>
          </w:rPr>
          <w:t>methods</w:t>
        </w:r>
      </w:ins>
      <w:ins w:id="13" w:author="Joe Thorley" w:date="2020-08-04T10:42:00Z">
        <w:r w:rsidR="00C56EEC">
          <w:rPr>
            <w:lang w:val="en-GB"/>
          </w:rPr>
          <w:t xml:space="preserve"> (Table 1)</w:t>
        </w:r>
        <w:r w:rsidR="00135BA3">
          <w:rPr>
            <w:lang w:val="en-GB"/>
          </w:rPr>
          <w:t>.</w:t>
        </w:r>
      </w:ins>
      <w:ins w:id="14" w:author="Joe Thorley" w:date="2020-08-04T11:02:00Z">
        <w:r w:rsidR="000A6DA8">
          <w:t xml:space="preserve"> </w:t>
        </w:r>
      </w:ins>
      <w:ins w:id="15" w:author="Joe Thorley" w:date="2020-08-04T13:50:00Z">
        <w:r w:rsidR="00E10592">
          <w:t xml:space="preserve">We consider Maximum-Likelihood to be the most suitable method from a regulatory perspective, because </w:t>
        </w:r>
      </w:ins>
      <w:ins w:id="16" w:author="Joe Thorley" w:date="2020-08-04T13:51:00Z">
        <w:r w:rsidR="00E10592">
          <w:t>it is less biased than Moments Match</w:t>
        </w:r>
      </w:ins>
      <w:ins w:id="17" w:author="Joe Thorley" w:date="2020-08-04T13:52:00Z">
        <w:r w:rsidR="00E10592">
          <w:t xml:space="preserve">ing, </w:t>
        </w:r>
      </w:ins>
      <w:ins w:id="18" w:author="Joe Thorley" w:date="2020-08-04T13:56:00Z">
        <w:r w:rsidR="00766360">
          <w:t xml:space="preserve">does not require the specification of prior distributions (unlike Bayesian methods) </w:t>
        </w:r>
      </w:ins>
      <w:ins w:id="19" w:author="Joe Thorley" w:date="2020-08-04T13:53:00Z">
        <w:r w:rsidR="00E10592">
          <w:t>can be used for model averaging</w:t>
        </w:r>
      </w:ins>
      <w:ins w:id="20" w:author="Joe Thorley" w:date="2020-08-04T13:57:00Z">
        <w:r w:rsidR="00766360">
          <w:t xml:space="preserve"> </w:t>
        </w:r>
        <w:r w:rsidR="00766360">
          <w:t>(unlike Least Squares)</w:t>
        </w:r>
      </w:ins>
      <w:ins w:id="21" w:author="Joe Thorley" w:date="2020-08-04T13:53:00Z">
        <w:r w:rsidR="00E10592">
          <w:t>.</w:t>
        </w:r>
      </w:ins>
    </w:p>
    <w:p w14:paraId="50EA255A" w14:textId="418B4C25" w:rsidR="00CE3316" w:rsidRDefault="000A6DA8" w:rsidP="00FE7851">
      <w:pPr>
        <w:spacing w:after="120" w:line="480" w:lineRule="auto"/>
        <w:rPr>
          <w:ins w:id="22" w:author="Joe Thorley" w:date="2020-08-04T13:46:00Z"/>
        </w:rPr>
      </w:pPr>
      <w:ins w:id="23" w:author="Joe Thorley" w:date="2020-08-04T11:02:00Z">
        <w:r>
          <w:t>All the tools</w:t>
        </w:r>
      </w:ins>
      <w:ins w:id="24" w:author="Joe Thorley" w:date="2020-08-04T11:58:00Z">
        <w:r w:rsidR="00174DFB">
          <w:t>, which are free to use,</w:t>
        </w:r>
      </w:ins>
      <w:ins w:id="25" w:author="Joe Thorley" w:date="2020-08-04T11:02:00Z">
        <w:r>
          <w:t xml:space="preserve"> estimate the </w:t>
        </w:r>
      </w:ins>
      <w:ins w:id="26" w:author="Joe Thorley" w:date="2020-08-04T11:03:00Z">
        <w:r w:rsidRPr="00B87D82">
          <w:rPr>
            <w:noProof/>
            <w:color w:val="000000" w:themeColor="text1"/>
          </w:rPr>
          <w:t>HC</w:t>
        </w:r>
        <w:r w:rsidRPr="00710474">
          <w:rPr>
            <w:noProof/>
            <w:color w:val="000000" w:themeColor="text1"/>
            <w:vertAlign w:val="subscript"/>
          </w:rPr>
          <w:t>5</w:t>
        </w:r>
      </w:ins>
      <w:ins w:id="27" w:author="Joe Thorley" w:date="2020-08-04T11:05:00Z">
        <w:r w:rsidR="009603A4">
          <w:t>, a</w:t>
        </w:r>
      </w:ins>
      <w:ins w:id="28" w:author="Joe Thorley" w:date="2020-08-04T11:04:00Z">
        <w:r>
          <w:t>nd at least one other hazard concentration</w:t>
        </w:r>
      </w:ins>
      <w:ins w:id="29" w:author="Joe Thorley" w:date="2020-08-04T11:05:00Z">
        <w:r w:rsidR="009603A4">
          <w:t>,</w:t>
        </w:r>
      </w:ins>
      <w:ins w:id="30" w:author="Joe Thorley" w:date="2020-08-04T11:04:00Z">
        <w:r>
          <w:t xml:space="preserve"> wit</w:t>
        </w:r>
      </w:ins>
      <w:ins w:id="31" w:author="Joe Thorley" w:date="2020-08-04T11:03:00Z">
        <w:r>
          <w:rPr>
            <w:lang w:val="en-GB"/>
          </w:rPr>
          <w:t>h confidence</w:t>
        </w:r>
      </w:ins>
      <w:ins w:id="32" w:author="Joe Thorley" w:date="2020-08-04T11:04:00Z">
        <w:r>
          <w:rPr>
            <w:lang w:val="en-GB"/>
          </w:rPr>
          <w:t xml:space="preserve"> intervals.</w:t>
        </w:r>
      </w:ins>
      <w:ins w:id="33" w:author="Joe Thorley" w:date="2020-08-04T11:05:00Z">
        <w:r w:rsidR="007A5D5E">
          <w:rPr>
            <w:lang w:val="en-GB"/>
          </w:rPr>
          <w:t xml:space="preserve"> The most common distributions are the log-logistic and log-normal which are each implemented in six of the nine tools.</w:t>
        </w:r>
      </w:ins>
      <w:ins w:id="34" w:author="Joe Thorley" w:date="2020-08-04T11:08:00Z">
        <w:r w:rsidR="007A453A">
          <w:rPr>
            <w:lang w:val="en-GB"/>
          </w:rPr>
          <w:t xml:space="preserve"> </w:t>
        </w:r>
      </w:ins>
      <w:ins w:id="35" w:author="Joe Thorley" w:date="2020-08-04T12:31:00Z">
        <w:r w:rsidR="000D1949">
          <w:t>A</w:t>
        </w:r>
      </w:ins>
      <w:ins w:id="36" w:author="Joe Thorley" w:date="2020-08-04T11:08:00Z">
        <w:r w:rsidR="007A453A">
          <w:t xml:space="preserve">ll the </w:t>
        </w:r>
      </w:ins>
      <w:ins w:id="37" w:author="Joe Thorley" w:date="2020-08-04T12:31:00Z">
        <w:r w:rsidR="000D1949">
          <w:t>distributions</w:t>
        </w:r>
      </w:ins>
      <w:ins w:id="38" w:author="Joe Thorley" w:date="2020-08-04T11:08:00Z">
        <w:r w:rsidR="007A453A">
          <w:t xml:space="preserve"> are two parameter </w:t>
        </w:r>
      </w:ins>
      <w:ins w:id="39" w:author="Joe Thorley" w:date="2020-08-04T11:09:00Z">
        <w:r w:rsidR="007A453A">
          <w:t>distributions</w:t>
        </w:r>
      </w:ins>
      <w:ins w:id="40" w:author="Joe Thorley" w:date="2020-08-04T11:10:00Z">
        <w:r w:rsidR="001B6912">
          <w:t xml:space="preserve"> (the log-triangular is symmetric)</w:t>
        </w:r>
      </w:ins>
      <w:ins w:id="41" w:author="Joe Thorley" w:date="2020-08-04T12:31:00Z">
        <w:r w:rsidR="000D1949">
          <w:t xml:space="preserve"> with the exception of the Burr Type III</w:t>
        </w:r>
      </w:ins>
      <w:ins w:id="42" w:author="Joe Thorley" w:date="2020-08-04T12:32:00Z">
        <w:r w:rsidR="00D7563C">
          <w:t xml:space="preserve"> and possibly the log-t distributions.</w:t>
        </w:r>
      </w:ins>
      <w:ins w:id="43" w:author="Joe Thorley" w:date="2020-08-04T13:45:00Z">
        <w:r w:rsidR="00E10592">
          <w:t xml:space="preserve"> </w:t>
        </w:r>
      </w:ins>
    </w:p>
    <w:p w14:paraId="7CC5A763" w14:textId="77777777" w:rsidR="00E10592" w:rsidRDefault="00E10592" w:rsidP="00FE7851">
      <w:pPr>
        <w:spacing w:after="120" w:line="480" w:lineRule="auto"/>
        <w:rPr>
          <w:ins w:id="44" w:author="Joe Thorley" w:date="2020-08-04T13:27:00Z"/>
        </w:rPr>
      </w:pPr>
    </w:p>
    <w:p w14:paraId="361040E5" w14:textId="564C2F46" w:rsidR="001F4EF5" w:rsidRDefault="001F4EF5" w:rsidP="00FE7851">
      <w:pPr>
        <w:spacing w:after="120" w:line="480" w:lineRule="auto"/>
        <w:rPr>
          <w:ins w:id="45" w:author="Joe Thorley" w:date="2020-08-04T13:37:00Z"/>
        </w:rPr>
      </w:pPr>
      <w:ins w:id="46" w:author="Joe Thorley" w:date="2020-08-04T13:27:00Z">
        <w:r>
          <w:t>INSERT TABLE FROM EXCEL FILE</w:t>
        </w:r>
      </w:ins>
    </w:p>
    <w:p w14:paraId="0284DB6A" w14:textId="1A6E5FF6" w:rsidR="00935395" w:rsidRDefault="00935395" w:rsidP="00FE7851">
      <w:pPr>
        <w:spacing w:after="120" w:line="480" w:lineRule="auto"/>
        <w:rPr>
          <w:ins w:id="47" w:author="Joe Thorley" w:date="2020-08-04T13:57:00Z"/>
          <w:lang w:val="en-GB"/>
        </w:rPr>
      </w:pPr>
      <w:ins w:id="48" w:author="Joe Thorley" w:date="2020-08-04T13:38:00Z">
        <w:r>
          <w:t xml:space="preserve">Table 1. </w:t>
        </w:r>
        <w:r w:rsidR="00E13219">
          <w:t>Software</w:t>
        </w:r>
      </w:ins>
      <w:ins w:id="49" w:author="Joe Thorley" w:date="2020-08-04T13:37:00Z">
        <w:r w:rsidR="000E7279">
          <w:t xml:space="preserve"> tools </w:t>
        </w:r>
      </w:ins>
      <w:ins w:id="50" w:author="Joe Thorley" w:date="2020-08-04T13:38:00Z">
        <w:r w:rsidR="00E13219">
          <w:t>to</w:t>
        </w:r>
        <w:r w:rsidR="00E218D0">
          <w:t xml:space="preserve"> </w:t>
        </w:r>
      </w:ins>
      <w:ins w:id="51" w:author="Joe Thorley" w:date="2020-08-04T13:39:00Z">
        <w:r w:rsidR="00E13219">
          <w:rPr>
            <w:lang w:val="en-GB"/>
          </w:rPr>
          <w:t xml:space="preserve">fit </w:t>
        </w:r>
      </w:ins>
      <w:ins w:id="52" w:author="Joe Thorley" w:date="2020-08-04T13:38:00Z">
        <w:r w:rsidR="00E218D0">
          <w:rPr>
            <w:lang w:val="en-GB"/>
          </w:rPr>
          <w:t>distributions to data using</w:t>
        </w:r>
        <w:r w:rsidR="00E218D0">
          <w:rPr>
            <w:lang w:val="en-GB"/>
          </w:rPr>
          <w:t xml:space="preserve"> </w:t>
        </w:r>
        <w:r w:rsidR="0005199B">
          <w:rPr>
            <w:lang w:val="en-GB"/>
          </w:rPr>
          <w:t>Least Squares (LS), Moments Matching (MM), Maximum Likelihood (ML) and Bayesian (BY)</w:t>
        </w:r>
        <w:r w:rsidR="00E218D0">
          <w:rPr>
            <w:lang w:val="en-GB"/>
          </w:rPr>
          <w:t xml:space="preserve"> analysis.</w:t>
        </w:r>
      </w:ins>
    </w:p>
    <w:p w14:paraId="1764327E" w14:textId="77777777" w:rsidR="00C15A58" w:rsidRPr="00E10592" w:rsidRDefault="00C15A58" w:rsidP="00FE7851">
      <w:pPr>
        <w:spacing w:after="120" w:line="480" w:lineRule="auto"/>
        <w:rPr>
          <w:ins w:id="53" w:author="Joe Thorley" w:date="2020-08-04T11:42:00Z"/>
          <w:lang w:val="en-GB"/>
          <w:rPrChange w:id="54" w:author="Joe Thorley" w:date="2020-08-04T13:44:00Z">
            <w:rPr>
              <w:ins w:id="55" w:author="Joe Thorley" w:date="2020-08-04T11:42:00Z"/>
            </w:rPr>
          </w:rPrChange>
        </w:rPr>
      </w:pPr>
    </w:p>
    <w:p w14:paraId="5734AE8B" w14:textId="343004ED" w:rsidR="00535A82" w:rsidRDefault="00FE7851" w:rsidP="00FE7851">
      <w:pPr>
        <w:spacing w:after="120" w:line="480" w:lineRule="auto"/>
        <w:rPr>
          <w:ins w:id="56" w:author="Joe Thorley" w:date="2020-08-04T11:55:00Z"/>
        </w:rPr>
      </w:pPr>
      <w:ins w:id="57" w:author="Joe Thorley" w:date="2020-08-04T11:20:00Z">
        <w:r>
          <w:t xml:space="preserve">Only the SSD Toolbox </w:t>
        </w:r>
      </w:ins>
      <w:ins w:id="58" w:author="Joe Thorley" w:date="2020-08-04T11:22:00Z">
        <w:r>
          <w:t>(</w:t>
        </w:r>
        <w:proofErr w:type="spellStart"/>
        <w:r>
          <w:t>Etterson</w:t>
        </w:r>
        <w:proofErr w:type="spellEnd"/>
        <w:r>
          <w:t xml:space="preserve"> 2020) </w:t>
        </w:r>
      </w:ins>
      <w:ins w:id="59" w:author="Joe Thorley" w:date="2020-08-04T11:20:00Z">
        <w:r>
          <w:t xml:space="preserve">which </w:t>
        </w:r>
        <w:r w:rsidRPr="00CB4CA3">
          <w:rPr>
            <w:lang w:val="en-GB"/>
          </w:rPr>
          <w:t xml:space="preserve">has </w:t>
        </w:r>
        <w:r>
          <w:rPr>
            <w:lang w:val="en-GB"/>
          </w:rPr>
          <w:t xml:space="preserve">recently been released by </w:t>
        </w:r>
        <w:r w:rsidRPr="00CB4CA3">
          <w:rPr>
            <w:lang w:val="en-GB"/>
          </w:rPr>
          <w:t xml:space="preserve">USEPA </w:t>
        </w:r>
      </w:ins>
      <w:ins w:id="60" w:author="Joe Thorley" w:date="2020-08-04T11:21:00Z">
        <w:r>
          <w:rPr>
            <w:lang w:val="en-GB"/>
          </w:rPr>
          <w:t xml:space="preserve">and </w:t>
        </w:r>
      </w:ins>
      <w:ins w:id="61" w:author="Joe Thorley" w:date="2020-08-04T12:27:00Z">
        <w:r w:rsidR="008B694C">
          <w:rPr>
            <w:lang w:val="en-GB"/>
          </w:rPr>
          <w:t>(shiny)</w:t>
        </w:r>
      </w:ins>
      <w:proofErr w:type="spellStart"/>
      <w:ins w:id="62" w:author="Joe Thorley" w:date="2020-08-04T11:22:00Z">
        <w:r>
          <w:rPr>
            <w:lang w:val="en-GB"/>
          </w:rPr>
          <w:t>ssdtools</w:t>
        </w:r>
        <w:proofErr w:type="spellEnd"/>
        <w:r>
          <w:rPr>
            <w:lang w:val="en-GB"/>
          </w:rPr>
          <w:t xml:space="preserve"> which was </w:t>
        </w:r>
        <w:r>
          <w:t xml:space="preserve">developed for the British Columbia </w:t>
        </w:r>
        <w:r w:rsidRPr="00D041B3">
          <w:t xml:space="preserve">Ministry of Environment </w:t>
        </w:r>
        <w:r>
          <w:t xml:space="preserve">and </w:t>
        </w:r>
        <w:r w:rsidRPr="00D041B3">
          <w:t>Climate Change Strategy</w:t>
        </w:r>
        <w:r>
          <w:t xml:space="preserve"> (Thorley and Schwarz 2018</w:t>
        </w:r>
      </w:ins>
      <w:ins w:id="63" w:author="Joe Thorley" w:date="2020-08-04T12:27:00Z">
        <w:r w:rsidR="008B694C">
          <w:t>; Dalgarno 2018</w:t>
        </w:r>
      </w:ins>
      <w:ins w:id="64" w:author="Joe Thorley" w:date="2020-08-04T11:22:00Z">
        <w:r>
          <w:t xml:space="preserve">) implement model averaging. </w:t>
        </w:r>
      </w:ins>
      <w:ins w:id="65" w:author="Joe Thorley" w:date="2020-08-04T12:45:00Z">
        <w:r w:rsidR="00581365">
          <w:t>It is important to be aware that (shiny)</w:t>
        </w:r>
        <w:proofErr w:type="spellStart"/>
        <w:r w:rsidR="00581365">
          <w:t>s</w:t>
        </w:r>
      </w:ins>
      <w:ins w:id="66" w:author="Joe Thorley" w:date="2020-08-04T12:46:00Z">
        <w:r w:rsidR="00581365">
          <w:t>sdtools</w:t>
        </w:r>
        <w:proofErr w:type="spellEnd"/>
        <w:r w:rsidR="00581365">
          <w:t xml:space="preserve"> consists of </w:t>
        </w:r>
        <w:proofErr w:type="spellStart"/>
        <w:r w:rsidR="00581365">
          <w:t>ssdtools</w:t>
        </w:r>
        <w:proofErr w:type="spellEnd"/>
        <w:r w:rsidR="00581365">
          <w:t xml:space="preserve"> </w:t>
        </w:r>
      </w:ins>
      <w:ins w:id="67" w:author="Joe Thorley" w:date="2020-08-04T12:49:00Z">
        <w:r w:rsidR="002B042C">
          <w:t xml:space="preserve">- </w:t>
        </w:r>
      </w:ins>
      <w:ins w:id="68" w:author="Joe Thorley" w:date="2020-08-04T12:46:00Z">
        <w:r w:rsidR="00581365">
          <w:t>a stand-alone R package (Thorley and Schwarz 2018)</w:t>
        </w:r>
      </w:ins>
      <w:ins w:id="69" w:author="Joe Thorley" w:date="2020-08-04T12:49:00Z">
        <w:r w:rsidR="002B042C">
          <w:t xml:space="preserve"> -</w:t>
        </w:r>
      </w:ins>
      <w:ins w:id="70" w:author="Joe Thorley" w:date="2020-08-04T12:46:00Z">
        <w:r w:rsidR="00581365">
          <w:t xml:space="preserve"> </w:t>
        </w:r>
      </w:ins>
      <w:ins w:id="71" w:author="Joe Thorley" w:date="2020-08-04T12:47:00Z">
        <w:r w:rsidR="00581365">
          <w:t xml:space="preserve">and </w:t>
        </w:r>
        <w:proofErr w:type="spellStart"/>
        <w:r w:rsidR="00581365">
          <w:t>shinyssdtools</w:t>
        </w:r>
        <w:proofErr w:type="spellEnd"/>
        <w:r w:rsidR="00581365">
          <w:t xml:space="preserve"> (Dalgarno 2018)</w:t>
        </w:r>
      </w:ins>
      <w:ins w:id="72" w:author="Joe Thorley" w:date="2020-08-04T14:03:00Z">
        <w:r w:rsidR="00D04D60">
          <w:t xml:space="preserve"> a second R package</w:t>
        </w:r>
      </w:ins>
      <w:ins w:id="73" w:author="Joe Thorley" w:date="2020-08-04T12:47:00Z">
        <w:r w:rsidR="00581365">
          <w:t xml:space="preserve"> which provides </w:t>
        </w:r>
      </w:ins>
      <w:ins w:id="74" w:author="Joe Thorley" w:date="2020-08-04T12:48:00Z">
        <w:r w:rsidR="00581365">
          <w:t xml:space="preserve">a bilingual (English and French) Graphical User Interfaces (GUI) </w:t>
        </w:r>
        <w:r w:rsidR="00EF734B">
          <w:t xml:space="preserve">to </w:t>
        </w:r>
        <w:proofErr w:type="spellStart"/>
        <w:r w:rsidR="00EF734B">
          <w:t>ssdtools</w:t>
        </w:r>
        <w:proofErr w:type="spellEnd"/>
        <w:r w:rsidR="00EF734B">
          <w:t xml:space="preserve">. </w:t>
        </w:r>
      </w:ins>
      <w:ins w:id="75" w:author="Joe Thorley" w:date="2020-08-04T13:58:00Z">
        <w:r w:rsidR="00C15A58">
          <w:lastRenderedPageBreak/>
          <w:t xml:space="preserve">The advantage of this separation </w:t>
        </w:r>
        <w:proofErr w:type="gramStart"/>
        <w:r w:rsidR="00C15A58">
          <w:t>are</w:t>
        </w:r>
        <w:proofErr w:type="gramEnd"/>
        <w:r w:rsidR="00C15A58">
          <w:t xml:space="preserve"> discussed below. </w:t>
        </w:r>
      </w:ins>
      <w:ins w:id="76" w:author="Joe Thorley" w:date="2020-08-04T12:52:00Z">
        <w:r w:rsidR="00EA45E4">
          <w:t xml:space="preserve">As </w:t>
        </w:r>
      </w:ins>
      <w:ins w:id="77" w:author="Joe Thorley" w:date="2020-08-04T13:59:00Z">
        <w:r w:rsidR="008A793A">
          <w:t>only</w:t>
        </w:r>
      </w:ins>
      <w:ins w:id="78" w:author="Joe Thorley" w:date="2020-08-04T11:43:00Z">
        <w:r w:rsidR="00CE3316">
          <w:t xml:space="preserve"> </w:t>
        </w:r>
      </w:ins>
      <w:ins w:id="79" w:author="Joe Thorley" w:date="2020-08-04T11:51:00Z">
        <w:r w:rsidR="00280F8C">
          <w:t xml:space="preserve">SSD Toolbox and </w:t>
        </w:r>
      </w:ins>
      <w:ins w:id="80" w:author="Joe Thorley" w:date="2020-08-04T12:30:00Z">
        <w:r w:rsidR="000D1949">
          <w:t>(shiny)</w:t>
        </w:r>
      </w:ins>
      <w:proofErr w:type="spellStart"/>
      <w:ins w:id="81" w:author="Joe Thorley" w:date="2020-08-04T11:51:00Z">
        <w:r w:rsidR="00280F8C">
          <w:t>ssdtools</w:t>
        </w:r>
        <w:proofErr w:type="spellEnd"/>
        <w:r w:rsidR="00280F8C">
          <w:t xml:space="preserve"> </w:t>
        </w:r>
      </w:ins>
      <w:ins w:id="82" w:author="Joe Thorley" w:date="2020-08-04T11:45:00Z">
        <w:r w:rsidR="00CE3316">
          <w:t>fit</w:t>
        </w:r>
      </w:ins>
      <w:ins w:id="83" w:author="Joe Thorley" w:date="2020-08-04T11:43:00Z">
        <w:r w:rsidR="00CE3316">
          <w:t xml:space="preserve"> six </w:t>
        </w:r>
      </w:ins>
      <w:ins w:id="84" w:author="Joe Thorley" w:date="2020-08-04T11:49:00Z">
        <w:r w:rsidR="00280F8C">
          <w:t>of the 10 distributions</w:t>
        </w:r>
      </w:ins>
      <w:ins w:id="85" w:author="Joe Thorley" w:date="2020-08-04T11:45:00Z">
        <w:r w:rsidR="00CE3316">
          <w:t xml:space="preserve"> using Maximum Likelihood</w:t>
        </w:r>
      </w:ins>
      <w:ins w:id="86" w:author="Joe Thorley" w:date="2020-08-04T11:44:00Z">
        <w:r w:rsidR="00CE3316">
          <w:t>, run on all three major platforms, and have graphical user interfaces (GUI)</w:t>
        </w:r>
      </w:ins>
      <w:ins w:id="87" w:author="Joe Thorley" w:date="2020-08-04T11:46:00Z">
        <w:r w:rsidR="0019718B">
          <w:t xml:space="preserve"> we consider them to be </w:t>
        </w:r>
      </w:ins>
      <w:ins w:id="88" w:author="Joe Thorley" w:date="2020-08-04T11:50:00Z">
        <w:r w:rsidR="00280F8C">
          <w:t>the most useful of the nine software</w:t>
        </w:r>
      </w:ins>
      <w:ins w:id="89" w:author="Joe Thorley" w:date="2020-08-04T11:51:00Z">
        <w:r w:rsidR="00280F8C">
          <w:t xml:space="preserve"> tools</w:t>
        </w:r>
      </w:ins>
      <w:ins w:id="90" w:author="Joe Thorley" w:date="2020-08-04T11:58:00Z">
        <w:r w:rsidR="00FA380E">
          <w:t>. Consequently</w:t>
        </w:r>
      </w:ins>
      <w:ins w:id="91" w:author="Joe Thorley" w:date="2020-08-04T12:26:00Z">
        <w:r w:rsidR="008B694C">
          <w:t>,</w:t>
        </w:r>
      </w:ins>
      <w:ins w:id="92" w:author="Joe Thorley" w:date="2020-08-04T11:58:00Z">
        <w:r w:rsidR="00FA380E">
          <w:t xml:space="preserve"> they are the focus for</w:t>
        </w:r>
      </w:ins>
      <w:ins w:id="93" w:author="Joe Thorley" w:date="2020-08-04T11:54:00Z">
        <w:r w:rsidR="007A5363">
          <w:t xml:space="preserve"> the remainder of this section. </w:t>
        </w:r>
      </w:ins>
    </w:p>
    <w:p w14:paraId="06CB2567" w14:textId="7DD5D896" w:rsidR="00FA380E" w:rsidRDefault="007A5363" w:rsidP="00FE7851">
      <w:pPr>
        <w:spacing w:after="120" w:line="480" w:lineRule="auto"/>
        <w:rPr>
          <w:ins w:id="94" w:author="Joe Thorley" w:date="2020-08-04T13:08:00Z"/>
        </w:rPr>
      </w:pPr>
      <w:ins w:id="95" w:author="Joe Thorley" w:date="2020-08-04T11:55:00Z">
        <w:r>
          <w:t xml:space="preserve">SSD Toolbox is </w:t>
        </w:r>
      </w:ins>
      <w:ins w:id="96" w:author="Joe Thorley" w:date="2020-08-04T11:56:00Z">
        <w:r>
          <w:t xml:space="preserve">written in </w:t>
        </w:r>
      </w:ins>
      <w:ins w:id="97" w:author="Joe Thorley" w:date="2020-08-04T12:02:00Z">
        <w:r w:rsidR="00FA380E">
          <w:t xml:space="preserve">the commercial </w:t>
        </w:r>
      </w:ins>
      <w:ins w:id="98" w:author="Joe Thorley" w:date="2020-08-04T11:56:00Z">
        <w:r>
          <w:t>MATLAB</w:t>
        </w:r>
      </w:ins>
      <w:ins w:id="99" w:author="Joe Thorley" w:date="2020-08-04T11:57:00Z">
        <w:r>
          <w:t>®</w:t>
        </w:r>
      </w:ins>
      <w:ins w:id="100" w:author="Joe Thorley" w:date="2020-08-04T11:56:00Z">
        <w:r>
          <w:t xml:space="preserve"> </w:t>
        </w:r>
      </w:ins>
      <w:ins w:id="101" w:author="Joe Thorley" w:date="2020-08-04T12:02:00Z">
        <w:r w:rsidR="00FA380E">
          <w:t xml:space="preserve">language </w:t>
        </w:r>
      </w:ins>
      <w:ins w:id="102" w:author="Joe Thorley" w:date="2020-08-04T11:56:00Z">
        <w:r>
          <w:t xml:space="preserve">and provided </w:t>
        </w:r>
      </w:ins>
      <w:ins w:id="103" w:author="Joe Thorley" w:date="2020-08-04T11:57:00Z">
        <w:r>
          <w:t xml:space="preserve">as a </w:t>
        </w:r>
      </w:ins>
      <w:ins w:id="104" w:author="Joe Thorley" w:date="2020-08-04T11:58:00Z">
        <w:r w:rsidR="00FA380E">
          <w:t xml:space="preserve">pre-complied binary that can be run by </w:t>
        </w:r>
      </w:ins>
      <w:ins w:id="105" w:author="Joe Thorley" w:date="2020-08-04T12:00:00Z">
        <w:r w:rsidR="00FA380E">
          <w:t xml:space="preserve">locally </w:t>
        </w:r>
      </w:ins>
      <w:ins w:id="106" w:author="Joe Thorley" w:date="2020-08-04T11:58:00Z">
        <w:r w:rsidR="00FA380E">
          <w:t xml:space="preserve">installing </w:t>
        </w:r>
      </w:ins>
      <w:ins w:id="107" w:author="Joe Thorley" w:date="2020-08-04T12:00:00Z">
        <w:r w:rsidR="00FA380E">
          <w:t xml:space="preserve">the </w:t>
        </w:r>
      </w:ins>
      <w:ins w:id="108" w:author="Joe Thorley" w:date="2020-08-04T12:02:00Z">
        <w:r w:rsidR="00FA380E">
          <w:t xml:space="preserve">free </w:t>
        </w:r>
      </w:ins>
      <w:ins w:id="109" w:author="Joe Thorley" w:date="2020-08-04T12:00:00Z">
        <w:r w:rsidR="00FA380E" w:rsidRPr="00FA380E">
          <w:t>MATLAB Runtime</w:t>
        </w:r>
        <w:r w:rsidR="00FA380E">
          <w:t xml:space="preserve"> libraries.</w:t>
        </w:r>
      </w:ins>
      <w:ins w:id="110" w:author="Joe Thorley" w:date="2020-08-04T12:01:00Z">
        <w:r w:rsidR="00FA380E">
          <w:t xml:space="preserve"> </w:t>
        </w:r>
        <w:proofErr w:type="spellStart"/>
        <w:r w:rsidR="00FA380E">
          <w:t>ssdtools</w:t>
        </w:r>
      </w:ins>
      <w:proofErr w:type="spellEnd"/>
      <w:ins w:id="111" w:author="Joe Thorley" w:date="2020-08-04T12:52:00Z">
        <w:r w:rsidR="00EA45E4">
          <w:t xml:space="preserve"> and </w:t>
        </w:r>
        <w:proofErr w:type="spellStart"/>
        <w:r w:rsidR="00EA45E4">
          <w:t>shinyssdtools</w:t>
        </w:r>
        <w:proofErr w:type="spellEnd"/>
        <w:r w:rsidR="00EA45E4">
          <w:t xml:space="preserve"> are both</w:t>
        </w:r>
      </w:ins>
      <w:ins w:id="112" w:author="Joe Thorley" w:date="2020-08-04T12:02:00Z">
        <w:r w:rsidR="00FA380E">
          <w:t xml:space="preserve"> written in </w:t>
        </w:r>
      </w:ins>
      <w:ins w:id="113" w:author="Joe Thorley" w:date="2020-08-04T12:03:00Z">
        <w:r w:rsidR="00FA380E">
          <w:t>the open source R language</w:t>
        </w:r>
      </w:ins>
      <w:ins w:id="114" w:author="Joe Thorley" w:date="2020-08-04T12:33:00Z">
        <w:r w:rsidR="00972895">
          <w:t xml:space="preserve"> (</w:t>
        </w:r>
      </w:ins>
      <w:ins w:id="115" w:author="Joe Thorley" w:date="2020-08-04T12:34:00Z">
        <w:r w:rsidR="00972895">
          <w:t>R Core Team 2020</w:t>
        </w:r>
      </w:ins>
      <w:ins w:id="116" w:author="Joe Thorley" w:date="2020-08-04T12:33:00Z">
        <w:r w:rsidR="00972895">
          <w:t>)</w:t>
        </w:r>
      </w:ins>
      <w:ins w:id="117" w:author="Joe Thorley" w:date="2020-08-04T12:35:00Z">
        <w:r w:rsidR="00F142CE">
          <w:t>. Th</w:t>
        </w:r>
      </w:ins>
      <w:ins w:id="118" w:author="Joe Thorley" w:date="2020-08-04T12:36:00Z">
        <w:r w:rsidR="00F142CE">
          <w:t xml:space="preserve">e </w:t>
        </w:r>
      </w:ins>
      <w:ins w:id="119" w:author="Joe Thorley" w:date="2020-08-04T12:42:00Z">
        <w:r w:rsidR="00232E6D">
          <w:t xml:space="preserve">source </w:t>
        </w:r>
      </w:ins>
      <w:ins w:id="120" w:author="Joe Thorley" w:date="2020-08-04T12:36:00Z">
        <w:r w:rsidR="00F142CE">
          <w:t xml:space="preserve">code </w:t>
        </w:r>
      </w:ins>
      <w:ins w:id="121" w:author="Joe Thorley" w:date="2020-08-04T12:52:00Z">
        <w:r w:rsidR="00EA45E4">
          <w:t xml:space="preserve">for both </w:t>
        </w:r>
      </w:ins>
      <w:ins w:id="122" w:author="Joe Thorley" w:date="2020-08-04T12:38:00Z">
        <w:r w:rsidR="00F142CE">
          <w:t>has been released</w:t>
        </w:r>
      </w:ins>
      <w:ins w:id="123" w:author="Joe Thorley" w:date="2020-08-04T12:36:00Z">
        <w:r w:rsidR="00F142CE">
          <w:t xml:space="preserve"> under </w:t>
        </w:r>
      </w:ins>
      <w:ins w:id="124" w:author="Joe Thorley" w:date="2020-08-04T12:42:00Z">
        <w:r w:rsidR="00232E6D">
          <w:t>the</w:t>
        </w:r>
      </w:ins>
      <w:ins w:id="125" w:author="Joe Thorley" w:date="2020-08-04T13:02:00Z">
        <w:r w:rsidR="001B1066">
          <w:t xml:space="preserve"> open source</w:t>
        </w:r>
      </w:ins>
      <w:ins w:id="126" w:author="Joe Thorley" w:date="2020-08-04T12:36:00Z">
        <w:r w:rsidR="00F142CE">
          <w:t xml:space="preserve"> Apache-2</w:t>
        </w:r>
      </w:ins>
      <w:ins w:id="127" w:author="Joe Thorley" w:date="2020-08-04T12:39:00Z">
        <w:r w:rsidR="00F142CE">
          <w:t>.0</w:t>
        </w:r>
      </w:ins>
      <w:ins w:id="128" w:author="Joe Thorley" w:date="2020-08-04T12:38:00Z">
        <w:r w:rsidR="00F142CE">
          <w:t xml:space="preserve"> </w:t>
        </w:r>
      </w:ins>
      <w:ins w:id="129" w:author="Joe Thorley" w:date="2020-08-04T12:39:00Z">
        <w:r w:rsidR="00F142CE">
          <w:t>L</w:t>
        </w:r>
      </w:ins>
      <w:ins w:id="130" w:author="Joe Thorley" w:date="2020-08-04T12:38:00Z">
        <w:r w:rsidR="00F142CE">
          <w:t>icence</w:t>
        </w:r>
      </w:ins>
      <w:ins w:id="131" w:author="Joe Thorley" w:date="2020-08-04T12:53:00Z">
        <w:r w:rsidR="00EA45E4">
          <w:t xml:space="preserve"> </w:t>
        </w:r>
      </w:ins>
      <w:ins w:id="132" w:author="Joe Thorley" w:date="2020-08-04T12:39:00Z">
        <w:r w:rsidR="00F142CE">
          <w:t>(</w:t>
        </w:r>
        <w:r w:rsidR="00F142CE">
          <w:fldChar w:fldCharType="begin"/>
        </w:r>
        <w:r w:rsidR="00F142CE">
          <w:instrText xml:space="preserve"> HYPERLINK "</w:instrText>
        </w:r>
        <w:r w:rsidR="00F142CE" w:rsidRPr="00F142CE">
          <w:instrText>https://github.com/bcgov/ssdtools</w:instrText>
        </w:r>
        <w:r w:rsidR="00F142CE">
          <w:instrText xml:space="preserve">" </w:instrText>
        </w:r>
        <w:r w:rsidR="00F142CE">
          <w:fldChar w:fldCharType="separate"/>
        </w:r>
        <w:r w:rsidR="00F142CE" w:rsidRPr="006D548D">
          <w:rPr>
            <w:rStyle w:val="Hyperlink"/>
          </w:rPr>
          <w:t>https://github.com/bcgov/ssdtools</w:t>
        </w:r>
        <w:r w:rsidR="00F142CE">
          <w:fldChar w:fldCharType="end"/>
        </w:r>
      </w:ins>
      <w:ins w:id="133" w:author="Joe Thorley" w:date="2020-08-04T12:52:00Z">
        <w:r w:rsidR="00EA45E4">
          <w:t xml:space="preserve"> and </w:t>
        </w:r>
      </w:ins>
      <w:ins w:id="134" w:author="Joe Thorley" w:date="2020-08-04T12:53:00Z">
        <w:r w:rsidR="00EA45E4" w:rsidRPr="00EA45E4">
          <w:t>https://github.com/bcgov/shinyssdtools/</w:t>
        </w:r>
      </w:ins>
      <w:ins w:id="135" w:author="Joe Thorley" w:date="2020-08-04T12:39:00Z">
        <w:r w:rsidR="00F142CE">
          <w:t xml:space="preserve">) </w:t>
        </w:r>
        <w:r w:rsidR="002D3A25">
          <w:t>which allows users to modify and</w:t>
        </w:r>
      </w:ins>
      <w:ins w:id="136" w:author="Joe Thorley" w:date="2020-08-04T12:41:00Z">
        <w:r w:rsidR="002F59B7">
          <w:t>/or</w:t>
        </w:r>
      </w:ins>
      <w:ins w:id="137" w:author="Joe Thorley" w:date="2020-08-04T12:39:00Z">
        <w:r w:rsidR="002D3A25">
          <w:t xml:space="preserve"> distribute the code</w:t>
        </w:r>
      </w:ins>
      <w:ins w:id="138" w:author="Joe Thorley" w:date="2020-08-04T12:40:00Z">
        <w:r w:rsidR="002D3A25">
          <w:t xml:space="preserve"> under the same licence.</w:t>
        </w:r>
      </w:ins>
      <w:ins w:id="139" w:author="Joe Thorley" w:date="2020-08-04T12:42:00Z">
        <w:r w:rsidR="00232E6D">
          <w:t xml:space="preserve"> </w:t>
        </w:r>
      </w:ins>
      <w:ins w:id="140" w:author="Joe Thorley" w:date="2020-08-04T13:02:00Z">
        <w:r w:rsidR="001B1066">
          <w:t xml:space="preserve">We consider open source software </w:t>
        </w:r>
      </w:ins>
      <w:ins w:id="141" w:author="Joe Thorley" w:date="2020-08-04T13:03:00Z">
        <w:r w:rsidR="001B1066">
          <w:t xml:space="preserve">to be preferable because it allows </w:t>
        </w:r>
      </w:ins>
      <w:ins w:id="142" w:author="Joe Thorley" w:date="2020-08-04T13:04:00Z">
        <w:r w:rsidR="001B1066">
          <w:t>code validation and facilitates collaboration</w:t>
        </w:r>
      </w:ins>
      <w:ins w:id="143" w:author="Joe Thorley" w:date="2020-08-04T13:07:00Z">
        <w:r w:rsidR="006539A7">
          <w:t xml:space="preserve"> and replication </w:t>
        </w:r>
      </w:ins>
      <w:moveToRangeStart w:id="144" w:author="Joe Thorley" w:date="2020-08-04T13:07:00Z" w:name="move47438871"/>
      <w:moveTo w:id="145" w:author="Joe Thorley" w:date="2020-08-04T13:07:00Z">
        <w:r w:rsidR="006539A7">
          <w:rPr>
            <w:lang w:val="en-GB"/>
          </w:rPr>
          <w:t>(</w:t>
        </w:r>
        <w:proofErr w:type="spellStart"/>
        <w:r w:rsidR="006539A7" w:rsidRPr="00E270DF">
          <w:rPr>
            <w:color w:val="222222"/>
            <w:shd w:val="clear" w:color="auto" w:fill="FFFFFF"/>
          </w:rPr>
          <w:t>Munafò</w:t>
        </w:r>
        <w:proofErr w:type="spellEnd"/>
        <w:r w:rsidR="006539A7">
          <w:rPr>
            <w:lang w:val="en-GB"/>
          </w:rPr>
          <w:t xml:space="preserve"> et al., 2017; Mancini et al. 2019)</w:t>
        </w:r>
      </w:moveTo>
      <w:moveToRangeEnd w:id="144"/>
      <w:ins w:id="146" w:author="Joe Thorley" w:date="2020-08-04T13:07:00Z">
        <w:r w:rsidR="006539A7">
          <w:t>.</w:t>
        </w:r>
      </w:ins>
    </w:p>
    <w:p w14:paraId="7FE342C2" w14:textId="1B70838E" w:rsidR="001200BB" w:rsidRDefault="006539A7" w:rsidP="00FE7851">
      <w:pPr>
        <w:spacing w:after="120" w:line="480" w:lineRule="auto"/>
        <w:rPr>
          <w:ins w:id="147" w:author="Joe Thorley" w:date="2020-08-04T13:04:00Z"/>
        </w:rPr>
      </w:pPr>
      <w:ins w:id="148" w:author="Joe Thorley" w:date="2020-08-04T13:10:00Z">
        <w:r>
          <w:t>SSD Toolbox</w:t>
        </w:r>
      </w:ins>
      <w:ins w:id="149" w:author="Joe Thorley" w:date="2020-08-04T13:13:00Z">
        <w:r w:rsidR="001200BB">
          <w:t xml:space="preserve"> </w:t>
        </w:r>
      </w:ins>
      <w:ins w:id="150" w:author="Joe Thorley" w:date="2020-08-04T13:14:00Z">
        <w:r w:rsidR="001200BB">
          <w:t>allows dist</w:t>
        </w:r>
      </w:ins>
      <w:ins w:id="151" w:author="Joe Thorley" w:date="2020-08-04T13:15:00Z">
        <w:r w:rsidR="001200BB">
          <w:t>ributions to be fitted using</w:t>
        </w:r>
      </w:ins>
      <w:ins w:id="152" w:author="Joe Thorley" w:date="2020-08-04T13:14:00Z">
        <w:r w:rsidR="001200BB">
          <w:t xml:space="preserve"> Bayesian methods </w:t>
        </w:r>
      </w:ins>
      <w:ins w:id="153" w:author="Joe Thorley" w:date="2020-08-04T13:11:00Z">
        <w:r>
          <w:t xml:space="preserve">and </w:t>
        </w:r>
      </w:ins>
      <w:ins w:id="154" w:author="Joe Thorley" w:date="2020-08-04T13:15:00Z">
        <w:r w:rsidR="001200BB">
          <w:t xml:space="preserve">can </w:t>
        </w:r>
      </w:ins>
      <w:ins w:id="155" w:author="Joe Thorley" w:date="2020-08-04T13:16:00Z">
        <w:r w:rsidR="001200BB">
          <w:t xml:space="preserve">statistically </w:t>
        </w:r>
      </w:ins>
      <w:ins w:id="156" w:author="Joe Thorley" w:date="2020-08-04T13:15:00Z">
        <w:r w:rsidR="001200BB">
          <w:t xml:space="preserve">account for </w:t>
        </w:r>
      </w:ins>
      <w:ins w:id="157" w:author="Joe Thorley" w:date="2020-08-04T13:11:00Z">
        <w:r>
          <w:t>multiple datapoints for</w:t>
        </w:r>
      </w:ins>
      <w:ins w:id="158" w:author="Joe Thorley" w:date="2020-08-04T13:16:00Z">
        <w:r w:rsidR="001200BB">
          <w:t xml:space="preserve"> each </w:t>
        </w:r>
      </w:ins>
      <w:ins w:id="159" w:author="Joe Thorley" w:date="2020-08-04T13:11:00Z">
        <w:r>
          <w:t>species</w:t>
        </w:r>
      </w:ins>
      <w:ins w:id="160" w:author="Joe Thorley" w:date="2020-08-04T13:15:00Z">
        <w:r w:rsidR="001200BB">
          <w:t xml:space="preserve"> through the use of hierarc</w:t>
        </w:r>
      </w:ins>
      <w:ins w:id="161" w:author="Joe Thorley" w:date="2020-08-04T13:16:00Z">
        <w:r w:rsidR="001200BB">
          <w:t>hical models.</w:t>
        </w:r>
      </w:ins>
      <w:ins w:id="162" w:author="Joe Thorley" w:date="2020-08-04T13:11:00Z">
        <w:r>
          <w:t xml:space="preserve"> </w:t>
        </w:r>
      </w:ins>
      <w:ins w:id="163" w:author="Joe Thorley" w:date="2020-08-04T13:13:00Z">
        <w:r w:rsidR="001200BB">
          <w:t xml:space="preserve">Neither of these features are currently implemented in </w:t>
        </w:r>
      </w:ins>
      <w:ins w:id="164" w:author="Joe Thorley" w:date="2020-08-04T13:17:00Z">
        <w:r w:rsidR="001200BB">
          <w:t>(shiny)</w:t>
        </w:r>
      </w:ins>
      <w:proofErr w:type="spellStart"/>
      <w:ins w:id="165" w:author="Joe Thorley" w:date="2020-08-04T13:14:00Z">
        <w:r w:rsidR="001200BB">
          <w:t>ssdtools</w:t>
        </w:r>
        <w:proofErr w:type="spellEnd"/>
        <w:r w:rsidR="001200BB">
          <w:t>.</w:t>
        </w:r>
      </w:ins>
      <w:ins w:id="166" w:author="Joe Thorley" w:date="2020-08-04T13:17:00Z">
        <w:r w:rsidR="001200BB">
          <w:t xml:space="preserve"> However, </w:t>
        </w:r>
      </w:ins>
      <w:ins w:id="167" w:author="Joe Thorley" w:date="2020-08-04T13:19:00Z">
        <w:r w:rsidR="001200BB">
          <w:t xml:space="preserve">by separating the scripting and </w:t>
        </w:r>
      </w:ins>
      <w:ins w:id="168" w:author="Joe Thorley" w:date="2020-08-04T13:20:00Z">
        <w:r w:rsidR="001200BB">
          <w:t xml:space="preserve">GUI components into </w:t>
        </w:r>
        <w:proofErr w:type="spellStart"/>
        <w:r w:rsidR="001200BB">
          <w:t>ssdtools</w:t>
        </w:r>
        <w:proofErr w:type="spellEnd"/>
        <w:r w:rsidR="001200BB">
          <w:t xml:space="preserve"> and </w:t>
        </w:r>
        <w:proofErr w:type="spellStart"/>
        <w:r w:rsidR="001200BB">
          <w:t>shinyssdtools</w:t>
        </w:r>
        <w:proofErr w:type="spellEnd"/>
        <w:r w:rsidR="001200BB">
          <w:t>, respectively, developers can readily extend (shiny)</w:t>
        </w:r>
        <w:proofErr w:type="spellStart"/>
        <w:r w:rsidR="001200BB">
          <w:t>ssdtools</w:t>
        </w:r>
        <w:proofErr w:type="spellEnd"/>
        <w:r w:rsidR="001200BB">
          <w:t xml:space="preserve"> functionality </w:t>
        </w:r>
      </w:ins>
      <w:ins w:id="169" w:author="Joe Thorley" w:date="2020-08-04T13:21:00Z">
        <w:r w:rsidR="001200BB">
          <w:t xml:space="preserve">or incorporate it into their own software. </w:t>
        </w:r>
      </w:ins>
      <w:proofErr w:type="spellStart"/>
      <w:ins w:id="170" w:author="Joe Thorley" w:date="2020-08-04T13:22:00Z">
        <w:r w:rsidR="00E416BB">
          <w:t>shinyssdtools</w:t>
        </w:r>
        <w:proofErr w:type="spellEnd"/>
        <w:r w:rsidR="00E416BB">
          <w:t xml:space="preserve"> also provides an R script allowing the user to </w:t>
        </w:r>
      </w:ins>
      <w:ins w:id="171" w:author="Joe Thorley" w:date="2020-08-04T13:23:00Z">
        <w:r w:rsidR="00E416BB">
          <w:t xml:space="preserve">replicate the analysis they performed through the GUI. </w:t>
        </w:r>
      </w:ins>
      <w:ins w:id="172" w:author="Joe Thorley" w:date="2020-08-04T13:26:00Z">
        <w:r w:rsidR="00F01367">
          <w:t xml:space="preserve">Finally, </w:t>
        </w:r>
      </w:ins>
      <w:ins w:id="173" w:author="Joe Thorley" w:date="2020-08-04T13:25:00Z">
        <w:r w:rsidR="00E416BB">
          <w:t>a</w:t>
        </w:r>
      </w:ins>
      <w:ins w:id="174" w:author="Joe Thorley" w:date="2020-08-04T13:27:00Z">
        <w:r w:rsidR="00F01367">
          <w:t xml:space="preserve"> web</w:t>
        </w:r>
        <w:r w:rsidR="00885C15">
          <w:t>-</w:t>
        </w:r>
        <w:r w:rsidR="00F01367">
          <w:t xml:space="preserve">based </w:t>
        </w:r>
      </w:ins>
      <w:ins w:id="175" w:author="Joe Thorley" w:date="2020-08-04T13:25:00Z">
        <w:r w:rsidR="00E416BB">
          <w:t xml:space="preserve">version </w:t>
        </w:r>
      </w:ins>
      <w:ins w:id="176" w:author="Joe Thorley" w:date="2020-08-04T14:00:00Z">
        <w:r w:rsidR="008A793A">
          <w:t xml:space="preserve">of </w:t>
        </w:r>
        <w:proofErr w:type="spellStart"/>
        <w:r w:rsidR="008A793A">
          <w:t>shinyssdtools</w:t>
        </w:r>
        <w:proofErr w:type="spellEnd"/>
        <w:r w:rsidR="008A793A">
          <w:t xml:space="preserve"> </w:t>
        </w:r>
      </w:ins>
      <w:ins w:id="177" w:author="Joe Thorley" w:date="2020-08-04T13:26:00Z">
        <w:r w:rsidR="00FD775F">
          <w:t xml:space="preserve">which does not require the user to install R </w:t>
        </w:r>
      </w:ins>
      <w:ins w:id="178" w:author="Joe Thorley" w:date="2020-08-04T14:00:00Z">
        <w:r w:rsidR="008A793A">
          <w:t xml:space="preserve">and runs on any browser </w:t>
        </w:r>
      </w:ins>
      <w:ins w:id="179" w:author="Joe Thorley" w:date="2020-08-04T13:25:00Z">
        <w:r w:rsidR="00E416BB">
          <w:t xml:space="preserve">is available </w:t>
        </w:r>
      </w:ins>
      <w:ins w:id="180" w:author="Joe Thorley" w:date="2020-08-04T13:27:00Z">
        <w:r w:rsidR="00F01367">
          <w:t>at</w:t>
        </w:r>
      </w:ins>
      <w:ins w:id="181" w:author="Joe Thorley" w:date="2020-08-04T13:25:00Z">
        <w:r w:rsidR="00E416BB">
          <w:t xml:space="preserve"> </w:t>
        </w:r>
        <w:r w:rsidR="00FD775F" w:rsidRPr="00FD775F">
          <w:t>https://bcgov-env.shinyapps.io/ssdtools/</w:t>
        </w:r>
        <w:r w:rsidR="00FD775F">
          <w:t>.</w:t>
        </w:r>
      </w:ins>
    </w:p>
    <w:p w14:paraId="0EA9A236" w14:textId="301D7928" w:rsidR="00D5661D" w:rsidRPr="00CB4CA3" w:rsidDel="007A5363" w:rsidRDefault="00D5661D" w:rsidP="00D5661D">
      <w:pPr>
        <w:spacing w:after="120" w:line="480" w:lineRule="auto"/>
        <w:rPr>
          <w:del w:id="182" w:author="Joe Thorley" w:date="2020-08-04T11:55:00Z"/>
          <w:lang w:val="en-GB"/>
        </w:rPr>
      </w:pPr>
      <w:del w:id="183" w:author="Joe Thorley" w:date="2020-08-04T11:55:00Z">
        <w:r w:rsidRPr="00CB4CA3" w:rsidDel="007A5363">
          <w:rPr>
            <w:lang w:val="en-GB"/>
          </w:rPr>
          <w:delText xml:space="preserve">It has become increasingly obvious to us that there is considerable overlap and duplication in the methodological development and practical application associated with the derivation of </w:delText>
        </w:r>
        <w:r w:rsidDel="007A5363">
          <w:rPr>
            <w:lang w:val="en-GB"/>
          </w:rPr>
          <w:delText>WQBs</w:delText>
        </w:r>
        <w:r w:rsidRPr="00CB4CA3" w:rsidDel="007A5363">
          <w:rPr>
            <w:lang w:val="en-GB"/>
          </w:rPr>
          <w:delText xml:space="preserve">. This is no more apparent than the ‘cottage industry’ that </w:delText>
        </w:r>
        <w:r w:rsidDel="007A5363">
          <w:rPr>
            <w:lang w:val="en-GB"/>
          </w:rPr>
          <w:delText xml:space="preserve">has </w:delText>
        </w:r>
        <w:r w:rsidRPr="00CB4CA3" w:rsidDel="007A5363">
          <w:rPr>
            <w:lang w:val="en-GB"/>
          </w:rPr>
          <w:delText>grown up around the development of computer tools and software to perform the complex calculations demanded by the SSD method. For example, the software tools in Table 1 all perform the same basic functions.</w:delText>
        </w:r>
      </w:del>
    </w:p>
    <w:p w14:paraId="1CC0A4A5" w14:textId="0DC463F4" w:rsidR="00D5661D" w:rsidRPr="005337C9" w:rsidRDefault="00D5661D" w:rsidP="00D5661D">
      <w:pPr>
        <w:spacing w:after="120" w:line="480" w:lineRule="auto"/>
        <w:rPr>
          <w:lang w:val="en-GB"/>
        </w:rPr>
      </w:pPr>
      <w:del w:id="184" w:author="Joe Thorley" w:date="2020-08-04T11:55:00Z">
        <w:r w:rsidRPr="00CB4CA3" w:rsidDel="007A5363">
          <w:rPr>
            <w:lang w:val="en-GB"/>
          </w:rPr>
          <w:delText>Table 1. SSD software tools</w:delText>
        </w:r>
      </w:del>
    </w:p>
    <w:tbl>
      <w:tblPr>
        <w:tblStyle w:val="TableGrid"/>
        <w:tblW w:w="9634" w:type="dxa"/>
        <w:tblLayout w:type="fixed"/>
        <w:tblLook w:val="04A0" w:firstRow="1" w:lastRow="0" w:firstColumn="1" w:lastColumn="0" w:noHBand="0" w:noVBand="1"/>
      </w:tblPr>
      <w:tblGrid>
        <w:gridCol w:w="1555"/>
        <w:gridCol w:w="3889"/>
        <w:gridCol w:w="1497"/>
        <w:gridCol w:w="2693"/>
      </w:tblGrid>
      <w:tr w:rsidR="00D5661D" w:rsidDel="007816F3" w14:paraId="10DCDACA" w14:textId="76D2F55A" w:rsidTr="00D410F8">
        <w:trPr>
          <w:tblHeader/>
          <w:del w:id="185" w:author="Joe Thorley" w:date="2020-08-04T10:34:00Z"/>
        </w:trPr>
        <w:tc>
          <w:tcPr>
            <w:tcW w:w="1555" w:type="dxa"/>
          </w:tcPr>
          <w:p w14:paraId="25791C2B" w14:textId="7CFD3B6E" w:rsidR="00D5661D" w:rsidRPr="00127467" w:rsidDel="007816F3" w:rsidRDefault="00D5661D" w:rsidP="00D410F8">
            <w:pPr>
              <w:spacing w:after="120"/>
              <w:jc w:val="center"/>
              <w:rPr>
                <w:del w:id="186" w:author="Joe Thorley" w:date="2020-08-04T10:34:00Z"/>
                <w:b/>
                <w:bCs/>
                <w:lang w:val="en-GB"/>
              </w:rPr>
            </w:pPr>
            <w:del w:id="187" w:author="Joe Thorley" w:date="2020-08-04T10:34:00Z">
              <w:r w:rsidRPr="00127467" w:rsidDel="007816F3">
                <w:rPr>
                  <w:b/>
                  <w:bCs/>
                  <w:lang w:val="en-GB"/>
                </w:rPr>
                <w:delText>Tool</w:delText>
              </w:r>
            </w:del>
          </w:p>
        </w:tc>
        <w:tc>
          <w:tcPr>
            <w:tcW w:w="3889" w:type="dxa"/>
          </w:tcPr>
          <w:p w14:paraId="323A6960" w14:textId="6F2697F0" w:rsidR="00D5661D" w:rsidRPr="00127467" w:rsidDel="007816F3" w:rsidRDefault="00D5661D" w:rsidP="00D410F8">
            <w:pPr>
              <w:spacing w:after="120"/>
              <w:jc w:val="center"/>
              <w:rPr>
                <w:del w:id="188" w:author="Joe Thorley" w:date="2020-08-04T10:34:00Z"/>
                <w:b/>
                <w:bCs/>
                <w:lang w:val="en-GB"/>
              </w:rPr>
            </w:pPr>
            <w:del w:id="189" w:author="Joe Thorley" w:date="2020-08-04T10:34:00Z">
              <w:r w:rsidRPr="00127467" w:rsidDel="007816F3">
                <w:rPr>
                  <w:b/>
                  <w:bCs/>
                  <w:lang w:val="en-GB"/>
                </w:rPr>
                <w:delText>Description</w:delText>
              </w:r>
            </w:del>
          </w:p>
        </w:tc>
        <w:tc>
          <w:tcPr>
            <w:tcW w:w="1497" w:type="dxa"/>
          </w:tcPr>
          <w:p w14:paraId="05E953DB" w14:textId="5DFB8A3A" w:rsidR="00D5661D" w:rsidRPr="00127467" w:rsidDel="007816F3" w:rsidRDefault="00D5661D" w:rsidP="00D410F8">
            <w:pPr>
              <w:spacing w:after="120"/>
              <w:jc w:val="center"/>
              <w:rPr>
                <w:del w:id="190" w:author="Joe Thorley" w:date="2020-08-04T10:34:00Z"/>
                <w:b/>
                <w:bCs/>
                <w:lang w:val="en-GB"/>
              </w:rPr>
            </w:pPr>
            <w:del w:id="191" w:author="Joe Thorley" w:date="2020-08-04T10:34:00Z">
              <w:r w:rsidDel="007816F3">
                <w:rPr>
                  <w:b/>
                  <w:bCs/>
                  <w:lang w:val="en-GB"/>
                </w:rPr>
                <w:delText>Origin</w:delText>
              </w:r>
            </w:del>
          </w:p>
        </w:tc>
        <w:tc>
          <w:tcPr>
            <w:tcW w:w="2693" w:type="dxa"/>
          </w:tcPr>
          <w:p w14:paraId="6342B313" w14:textId="1BDFE14D" w:rsidR="00D5661D" w:rsidDel="007816F3" w:rsidRDefault="00D5661D" w:rsidP="00D410F8">
            <w:pPr>
              <w:spacing w:after="120"/>
              <w:jc w:val="center"/>
              <w:rPr>
                <w:del w:id="192" w:author="Joe Thorley" w:date="2020-08-04T10:34:00Z"/>
                <w:b/>
                <w:bCs/>
                <w:lang w:val="en-GB"/>
              </w:rPr>
            </w:pPr>
            <w:del w:id="193" w:author="Joe Thorley" w:date="2020-08-04T10:34:00Z">
              <w:r w:rsidDel="007816F3">
                <w:rPr>
                  <w:b/>
                  <w:bCs/>
                  <w:lang w:val="en-GB"/>
                </w:rPr>
                <w:delText>Reference</w:delText>
              </w:r>
            </w:del>
          </w:p>
        </w:tc>
      </w:tr>
      <w:tr w:rsidR="00D5661D" w:rsidDel="007816F3" w14:paraId="4768B3A5" w14:textId="7043C9FD" w:rsidTr="00D410F8">
        <w:trPr>
          <w:del w:id="194" w:author="Joe Thorley" w:date="2020-08-04T10:34:00Z"/>
        </w:trPr>
        <w:tc>
          <w:tcPr>
            <w:tcW w:w="1555" w:type="dxa"/>
          </w:tcPr>
          <w:p w14:paraId="03C226AB" w14:textId="347AF7C1" w:rsidR="00D5661D" w:rsidDel="007816F3" w:rsidRDefault="00D5661D" w:rsidP="00D410F8">
            <w:pPr>
              <w:spacing w:after="120"/>
              <w:jc w:val="both"/>
              <w:rPr>
                <w:del w:id="195" w:author="Joe Thorley" w:date="2020-08-04T10:34:00Z"/>
                <w:lang w:val="en-GB"/>
              </w:rPr>
            </w:pPr>
            <w:del w:id="196" w:author="Joe Thorley" w:date="2020-08-04T10:34:00Z">
              <w:r w:rsidDel="007816F3">
                <w:rPr>
                  <w:lang w:val="en-GB"/>
                </w:rPr>
                <w:delText xml:space="preserve">Burrlioz </w:delText>
              </w:r>
            </w:del>
          </w:p>
        </w:tc>
        <w:tc>
          <w:tcPr>
            <w:tcW w:w="3889" w:type="dxa"/>
          </w:tcPr>
          <w:p w14:paraId="4A5212D6" w14:textId="67F416A4" w:rsidR="00D5661D" w:rsidRPr="00127467" w:rsidDel="007816F3" w:rsidRDefault="00D5661D" w:rsidP="00D410F8">
            <w:pPr>
              <w:spacing w:after="120"/>
              <w:jc w:val="both"/>
              <w:rPr>
                <w:del w:id="197" w:author="Joe Thorley" w:date="2020-08-04T10:34:00Z"/>
                <w:lang w:val="en-GB"/>
              </w:rPr>
            </w:pPr>
            <w:del w:id="198" w:author="Joe Thorley" w:date="2020-08-04T10:34:00Z">
              <w:r w:rsidDel="007816F3">
                <w:rPr>
                  <w:lang w:val="en-GB"/>
                </w:rPr>
                <w:delText>Stand-alone compiled program for fitting and plotting SSDs; estimating HC</w:delText>
              </w:r>
              <w:r w:rsidDel="007816F3">
                <w:rPr>
                  <w:vertAlign w:val="subscript"/>
                  <w:lang w:val="en-GB"/>
                </w:rPr>
                <w:delText xml:space="preserve">x </w:delText>
              </w:r>
              <w:r w:rsidRPr="00675BB0" w:rsidDel="007816F3">
                <w:rPr>
                  <w:lang w:val="en-GB"/>
                </w:rPr>
                <w:delText>values</w:delText>
              </w:r>
              <w:r w:rsidDel="007816F3">
                <w:rPr>
                  <w:lang w:val="en-GB"/>
                </w:rPr>
                <w:delText>, fraction affected and confidence intervals.</w:delText>
              </w:r>
            </w:del>
          </w:p>
        </w:tc>
        <w:tc>
          <w:tcPr>
            <w:tcW w:w="1497" w:type="dxa"/>
          </w:tcPr>
          <w:p w14:paraId="49A975BB" w14:textId="45B217EB" w:rsidR="00D5661D" w:rsidDel="007816F3" w:rsidRDefault="00D5661D" w:rsidP="00D410F8">
            <w:pPr>
              <w:spacing w:after="120"/>
              <w:jc w:val="both"/>
              <w:rPr>
                <w:del w:id="199" w:author="Joe Thorley" w:date="2020-08-04T10:34:00Z"/>
                <w:lang w:val="en-GB"/>
              </w:rPr>
            </w:pPr>
            <w:del w:id="200" w:author="Joe Thorley" w:date="2020-08-04T10:34:00Z">
              <w:r w:rsidDel="007816F3">
                <w:rPr>
                  <w:lang w:val="en-GB"/>
                </w:rPr>
                <w:delText>Australia and New Zealand</w:delText>
              </w:r>
            </w:del>
          </w:p>
        </w:tc>
        <w:tc>
          <w:tcPr>
            <w:tcW w:w="2693" w:type="dxa"/>
          </w:tcPr>
          <w:p w14:paraId="0516668C" w14:textId="7B366168" w:rsidR="00D5661D" w:rsidDel="007816F3" w:rsidRDefault="00D5661D" w:rsidP="00D410F8">
            <w:pPr>
              <w:spacing w:after="120"/>
              <w:jc w:val="both"/>
              <w:rPr>
                <w:del w:id="201" w:author="Joe Thorley" w:date="2020-08-04T10:34:00Z"/>
                <w:lang w:val="en-GB"/>
              </w:rPr>
            </w:pPr>
            <w:del w:id="202" w:author="Joe Thorley" w:date="2020-08-04T10:34:00Z">
              <w:r w:rsidDel="007816F3">
                <w:delText>Barry, S and Henderson, B (2014)</w:delText>
              </w:r>
            </w:del>
          </w:p>
        </w:tc>
      </w:tr>
      <w:tr w:rsidR="00D5661D" w:rsidDel="007816F3" w14:paraId="6DBF2779" w14:textId="185F509C" w:rsidTr="00D410F8">
        <w:trPr>
          <w:del w:id="203" w:author="Joe Thorley" w:date="2020-08-04T10:34:00Z"/>
        </w:trPr>
        <w:tc>
          <w:tcPr>
            <w:tcW w:w="1555" w:type="dxa"/>
          </w:tcPr>
          <w:p w14:paraId="16C08FEB" w14:textId="1C8CEC07" w:rsidR="00D5661D" w:rsidDel="007816F3" w:rsidRDefault="00D5661D" w:rsidP="00D410F8">
            <w:pPr>
              <w:spacing w:after="120"/>
              <w:jc w:val="both"/>
              <w:rPr>
                <w:del w:id="204" w:author="Joe Thorley" w:date="2020-08-04T10:34:00Z"/>
                <w:lang w:val="en-GB"/>
              </w:rPr>
            </w:pPr>
            <w:del w:id="205" w:author="Joe Thorley" w:date="2020-08-04T10:34:00Z">
              <w:r w:rsidRPr="009C597D" w:rsidDel="007816F3">
                <w:rPr>
                  <w:lang w:val="en-GB"/>
                </w:rPr>
                <w:delText>ETX</w:delText>
              </w:r>
              <w:r w:rsidDel="007816F3">
                <w:rPr>
                  <w:lang w:val="en-GB"/>
                </w:rPr>
                <w:delText xml:space="preserve"> 2.0</w:delText>
              </w:r>
            </w:del>
          </w:p>
        </w:tc>
        <w:tc>
          <w:tcPr>
            <w:tcW w:w="3889" w:type="dxa"/>
          </w:tcPr>
          <w:p w14:paraId="745DEF14" w14:textId="5A966E65" w:rsidR="00D5661D" w:rsidDel="007816F3" w:rsidRDefault="00D5661D" w:rsidP="00D410F8">
            <w:pPr>
              <w:spacing w:after="120"/>
              <w:jc w:val="both"/>
              <w:rPr>
                <w:del w:id="206" w:author="Joe Thorley" w:date="2020-08-04T10:34:00Z"/>
                <w:lang w:val="en-GB"/>
              </w:rPr>
            </w:pPr>
            <w:del w:id="207" w:author="Joe Thorley" w:date="2020-08-04T10:34:00Z">
              <w:r w:rsidDel="007816F3">
                <w:rPr>
                  <w:lang w:val="en-GB"/>
                </w:rPr>
                <w:delText>Stand-alone compiled program for estimating HC</w:delText>
              </w:r>
              <w:r w:rsidDel="007816F3">
                <w:rPr>
                  <w:vertAlign w:val="subscript"/>
                  <w:lang w:val="en-GB"/>
                </w:rPr>
                <w:delText>5</w:delText>
              </w:r>
              <w:r w:rsidDel="007816F3">
                <w:rPr>
                  <w:lang w:val="en-GB"/>
                </w:rPr>
                <w:delText xml:space="preserve"> and HC</w:delText>
              </w:r>
              <w:r w:rsidDel="007816F3">
                <w:rPr>
                  <w:vertAlign w:val="subscript"/>
                  <w:lang w:val="en-GB"/>
                </w:rPr>
                <w:delText xml:space="preserve">50 </w:delText>
              </w:r>
              <w:r w:rsidDel="007816F3">
                <w:rPr>
                  <w:lang w:val="en-GB"/>
                </w:rPr>
                <w:delText>and fraction affected by fitting a log-normal SSD.</w:delText>
              </w:r>
            </w:del>
          </w:p>
        </w:tc>
        <w:tc>
          <w:tcPr>
            <w:tcW w:w="1497" w:type="dxa"/>
          </w:tcPr>
          <w:p w14:paraId="52A9C1C2" w14:textId="600E3A29" w:rsidR="00D5661D" w:rsidDel="007816F3" w:rsidRDefault="00D5661D" w:rsidP="00D410F8">
            <w:pPr>
              <w:spacing w:after="120"/>
              <w:jc w:val="both"/>
              <w:rPr>
                <w:del w:id="208" w:author="Joe Thorley" w:date="2020-08-04T10:34:00Z"/>
                <w:lang w:val="en-GB"/>
              </w:rPr>
            </w:pPr>
            <w:del w:id="209" w:author="Joe Thorley" w:date="2020-08-04T10:34:00Z">
              <w:r w:rsidDel="007816F3">
                <w:rPr>
                  <w:lang w:val="en-GB"/>
                </w:rPr>
                <w:delText>RIVM, Netherlands</w:delText>
              </w:r>
            </w:del>
          </w:p>
        </w:tc>
        <w:tc>
          <w:tcPr>
            <w:tcW w:w="2693" w:type="dxa"/>
          </w:tcPr>
          <w:p w14:paraId="557B141B" w14:textId="2C2EBEED" w:rsidR="00D5661D" w:rsidDel="007816F3" w:rsidRDefault="00D5661D" w:rsidP="00D410F8">
            <w:pPr>
              <w:spacing w:after="120"/>
              <w:rPr>
                <w:del w:id="210" w:author="Joe Thorley" w:date="2020-08-04T10:34:00Z"/>
                <w:lang w:val="en-GB"/>
              </w:rPr>
            </w:pPr>
            <w:del w:id="211" w:author="Joe Thorley" w:date="2020-08-04T10:34:00Z">
              <w:r w:rsidRPr="00693446" w:rsidDel="007816F3">
                <w:rPr>
                  <w:lang w:val="en-GB"/>
                </w:rPr>
                <w:delText>Van Vlaardingen</w:delText>
              </w:r>
              <w:r w:rsidDel="007816F3">
                <w:rPr>
                  <w:lang w:val="en-GB"/>
                </w:rPr>
                <w:delText>,</w:delText>
              </w:r>
              <w:r w:rsidRPr="00693446" w:rsidDel="007816F3">
                <w:rPr>
                  <w:lang w:val="en-GB"/>
                </w:rPr>
                <w:delText xml:space="preserve"> Traas, Wintersen </w:delText>
              </w:r>
              <w:r w:rsidDel="007816F3">
                <w:rPr>
                  <w:lang w:val="en-GB"/>
                </w:rPr>
                <w:delText>,and</w:delText>
              </w:r>
              <w:r w:rsidRPr="00693446" w:rsidDel="007816F3">
                <w:rPr>
                  <w:lang w:val="en-GB"/>
                </w:rPr>
                <w:delText xml:space="preserve"> Aldenberg </w:delText>
              </w:r>
              <w:r w:rsidDel="007816F3">
                <w:rPr>
                  <w:lang w:val="en-GB"/>
                </w:rPr>
                <w:delText>(</w:delText>
              </w:r>
              <w:r w:rsidRPr="00693446" w:rsidDel="007816F3">
                <w:rPr>
                  <w:lang w:val="en-GB"/>
                </w:rPr>
                <w:delText>2004</w:delText>
              </w:r>
              <w:r w:rsidDel="007816F3">
                <w:rPr>
                  <w:lang w:val="en-GB"/>
                </w:rPr>
                <w:delText>)</w:delText>
              </w:r>
            </w:del>
          </w:p>
        </w:tc>
      </w:tr>
      <w:tr w:rsidR="00D5661D" w:rsidDel="007816F3" w14:paraId="1E76279A" w14:textId="36B6D47D" w:rsidTr="00D410F8">
        <w:trPr>
          <w:del w:id="212" w:author="Joe Thorley" w:date="2020-08-04T10:34:00Z"/>
        </w:trPr>
        <w:tc>
          <w:tcPr>
            <w:tcW w:w="1555" w:type="dxa"/>
          </w:tcPr>
          <w:p w14:paraId="595A3ABA" w14:textId="029B7C86" w:rsidR="00D5661D" w:rsidRPr="009C597D" w:rsidDel="007816F3" w:rsidRDefault="00D5661D" w:rsidP="00D410F8">
            <w:pPr>
              <w:spacing w:after="120"/>
              <w:jc w:val="both"/>
              <w:rPr>
                <w:del w:id="213" w:author="Joe Thorley" w:date="2020-08-04T10:34:00Z"/>
                <w:lang w:val="en-GB"/>
              </w:rPr>
            </w:pPr>
            <w:del w:id="214" w:author="Joe Thorley" w:date="2020-08-04T10:34:00Z">
              <w:r w:rsidDel="007816F3">
                <w:rPr>
                  <w:lang w:val="en-GB"/>
                </w:rPr>
                <w:delText>SSD generator</w:delText>
              </w:r>
            </w:del>
          </w:p>
        </w:tc>
        <w:tc>
          <w:tcPr>
            <w:tcW w:w="3889" w:type="dxa"/>
          </w:tcPr>
          <w:p w14:paraId="758BCF74" w14:textId="2F516870" w:rsidR="00D5661D" w:rsidDel="007816F3" w:rsidRDefault="00D5661D" w:rsidP="00D410F8">
            <w:pPr>
              <w:spacing w:after="120"/>
              <w:jc w:val="both"/>
              <w:rPr>
                <w:del w:id="215" w:author="Joe Thorley" w:date="2020-08-04T10:34:00Z"/>
                <w:lang w:val="en-GB"/>
              </w:rPr>
            </w:pPr>
            <w:del w:id="216" w:author="Joe Thorley" w:date="2020-08-04T10:34:00Z">
              <w:r w:rsidDel="007816F3">
                <w:rPr>
                  <w:lang w:val="en-GB"/>
                </w:rPr>
                <w:delText>Excel macros for estimation of fraction affected using single distribution (log-probit)</w:delText>
              </w:r>
            </w:del>
          </w:p>
        </w:tc>
        <w:tc>
          <w:tcPr>
            <w:tcW w:w="1497" w:type="dxa"/>
          </w:tcPr>
          <w:p w14:paraId="0FA285D6" w14:textId="328F9B22" w:rsidR="00D5661D" w:rsidDel="007816F3" w:rsidRDefault="00D5661D" w:rsidP="00D410F8">
            <w:pPr>
              <w:spacing w:after="120"/>
              <w:jc w:val="both"/>
              <w:rPr>
                <w:del w:id="217" w:author="Joe Thorley" w:date="2020-08-04T10:34:00Z"/>
                <w:lang w:val="en-GB"/>
              </w:rPr>
            </w:pPr>
            <w:del w:id="218" w:author="Joe Thorley" w:date="2020-08-04T10:34:00Z">
              <w:r w:rsidDel="007816F3">
                <w:rPr>
                  <w:lang w:val="en-GB"/>
                </w:rPr>
                <w:delText>USEPA</w:delText>
              </w:r>
            </w:del>
          </w:p>
        </w:tc>
        <w:tc>
          <w:tcPr>
            <w:tcW w:w="2693" w:type="dxa"/>
          </w:tcPr>
          <w:p w14:paraId="68F51D69" w14:textId="73AFB4C5" w:rsidR="00D5661D" w:rsidDel="007816F3" w:rsidRDefault="00D5661D" w:rsidP="00D410F8">
            <w:pPr>
              <w:spacing w:after="120"/>
              <w:jc w:val="both"/>
              <w:rPr>
                <w:del w:id="219" w:author="Joe Thorley" w:date="2020-08-04T10:34:00Z"/>
                <w:lang w:val="en-GB"/>
              </w:rPr>
            </w:pPr>
            <w:del w:id="220" w:author="Joe Thorley" w:date="2020-08-04T10:34:00Z">
              <w:r w:rsidDel="007816F3">
                <w:delText xml:space="preserve">USEPA (2004) </w:delText>
              </w:r>
            </w:del>
          </w:p>
        </w:tc>
      </w:tr>
      <w:tr w:rsidR="00D5661D" w:rsidDel="007816F3" w14:paraId="60AFC28A" w14:textId="69855494" w:rsidTr="00D410F8">
        <w:trPr>
          <w:del w:id="221" w:author="Joe Thorley" w:date="2020-08-04T10:34:00Z"/>
        </w:trPr>
        <w:tc>
          <w:tcPr>
            <w:tcW w:w="1555" w:type="dxa"/>
          </w:tcPr>
          <w:p w14:paraId="35DA0C59" w14:textId="42E8F079" w:rsidR="00D5661D" w:rsidDel="007816F3" w:rsidRDefault="00D5661D" w:rsidP="00D410F8">
            <w:pPr>
              <w:spacing w:after="120"/>
              <w:jc w:val="both"/>
              <w:rPr>
                <w:del w:id="222" w:author="Joe Thorley" w:date="2020-08-04T10:34:00Z"/>
                <w:lang w:val="en-GB"/>
              </w:rPr>
            </w:pPr>
            <w:del w:id="223" w:author="Joe Thorley" w:date="2020-08-04T10:34:00Z">
              <w:r w:rsidDel="007816F3">
                <w:rPr>
                  <w:lang w:val="en-GB"/>
                </w:rPr>
                <w:delText>SSD Master</w:delText>
              </w:r>
            </w:del>
          </w:p>
        </w:tc>
        <w:tc>
          <w:tcPr>
            <w:tcW w:w="3889" w:type="dxa"/>
          </w:tcPr>
          <w:p w14:paraId="09187E2A" w14:textId="1FB4CEF1" w:rsidR="00D5661D" w:rsidDel="007816F3" w:rsidRDefault="00D5661D" w:rsidP="00D410F8">
            <w:pPr>
              <w:spacing w:after="120"/>
              <w:jc w:val="both"/>
              <w:rPr>
                <w:del w:id="224" w:author="Joe Thorley" w:date="2020-08-04T10:34:00Z"/>
                <w:lang w:val="en-GB"/>
              </w:rPr>
            </w:pPr>
            <w:del w:id="225" w:author="Joe Thorley" w:date="2020-08-04T10:34:00Z">
              <w:r w:rsidDel="007816F3">
                <w:rPr>
                  <w:lang w:val="en-GB"/>
                </w:rPr>
                <w:delText xml:space="preserve">Excel macros for fitting SSDs and estimating fraction affected. </w:delText>
              </w:r>
            </w:del>
          </w:p>
        </w:tc>
        <w:tc>
          <w:tcPr>
            <w:tcW w:w="1497" w:type="dxa"/>
          </w:tcPr>
          <w:p w14:paraId="0BACBDD8" w14:textId="4E5A0386" w:rsidR="00D5661D" w:rsidDel="007816F3" w:rsidRDefault="00D5661D" w:rsidP="00D410F8">
            <w:pPr>
              <w:spacing w:after="120"/>
              <w:jc w:val="both"/>
              <w:rPr>
                <w:del w:id="226" w:author="Joe Thorley" w:date="2020-08-04T10:34:00Z"/>
                <w:lang w:val="en-GB"/>
              </w:rPr>
            </w:pPr>
            <w:del w:id="227" w:author="Joe Thorley" w:date="2020-08-04T10:34:00Z">
              <w:r w:rsidDel="007816F3">
                <w:rPr>
                  <w:lang w:val="en-GB"/>
                </w:rPr>
                <w:delText>CCME / Intrinsik</w:delText>
              </w:r>
            </w:del>
          </w:p>
        </w:tc>
        <w:tc>
          <w:tcPr>
            <w:tcW w:w="2693" w:type="dxa"/>
          </w:tcPr>
          <w:p w14:paraId="7CFBBDDD" w14:textId="10D57F67" w:rsidR="00D5661D" w:rsidDel="007816F3" w:rsidRDefault="00D5661D" w:rsidP="00D410F8">
            <w:pPr>
              <w:spacing w:after="120"/>
              <w:jc w:val="both"/>
              <w:rPr>
                <w:del w:id="228" w:author="Joe Thorley" w:date="2020-08-04T10:34:00Z"/>
                <w:lang w:val="en-GB"/>
              </w:rPr>
            </w:pPr>
            <w:del w:id="229" w:author="Joe Thorley" w:date="2020-08-04T10:34:00Z">
              <w:r w:rsidDel="007816F3">
                <w:rPr>
                  <w:lang w:val="en-GB"/>
                </w:rPr>
                <w:delText>CCME (2013)</w:delText>
              </w:r>
            </w:del>
          </w:p>
        </w:tc>
      </w:tr>
      <w:tr w:rsidR="00D5661D" w:rsidDel="007816F3" w14:paraId="26D10746" w14:textId="67E0D062" w:rsidTr="00D410F8">
        <w:trPr>
          <w:del w:id="230" w:author="Joe Thorley" w:date="2020-08-04T10:34:00Z"/>
        </w:trPr>
        <w:tc>
          <w:tcPr>
            <w:tcW w:w="1555" w:type="dxa"/>
          </w:tcPr>
          <w:p w14:paraId="51C720B1" w14:textId="20D6913F" w:rsidR="00D5661D" w:rsidDel="007816F3" w:rsidRDefault="00D5661D" w:rsidP="00D410F8">
            <w:pPr>
              <w:spacing w:after="120"/>
              <w:jc w:val="both"/>
              <w:rPr>
                <w:del w:id="231" w:author="Joe Thorley" w:date="2020-08-04T10:34:00Z"/>
                <w:lang w:val="en-GB"/>
              </w:rPr>
            </w:pPr>
            <w:del w:id="232" w:author="Joe Thorley" w:date="2020-08-04T10:34:00Z">
              <w:r w:rsidDel="007816F3">
                <w:rPr>
                  <w:lang w:val="en-GB"/>
                </w:rPr>
                <w:delText>MOSAIC</w:delText>
              </w:r>
            </w:del>
          </w:p>
        </w:tc>
        <w:tc>
          <w:tcPr>
            <w:tcW w:w="3889" w:type="dxa"/>
          </w:tcPr>
          <w:p w14:paraId="5F3E0A1B" w14:textId="39F0F91F" w:rsidR="00D5661D" w:rsidDel="007816F3" w:rsidRDefault="00D5661D" w:rsidP="00D410F8">
            <w:pPr>
              <w:spacing w:after="120"/>
              <w:jc w:val="both"/>
              <w:rPr>
                <w:del w:id="233" w:author="Joe Thorley" w:date="2020-08-04T10:34:00Z"/>
                <w:lang w:val="en-GB"/>
              </w:rPr>
            </w:pPr>
            <w:del w:id="234" w:author="Joe Thorley" w:date="2020-08-04T10:34:00Z">
              <w:r w:rsidDel="007816F3">
                <w:rPr>
                  <w:lang w:val="en-GB"/>
                </w:rPr>
                <w:delText>On-line tool for fitting and plotting SSDs; estimating HC</w:delText>
              </w:r>
              <w:r w:rsidDel="007816F3">
                <w:rPr>
                  <w:vertAlign w:val="subscript"/>
                  <w:lang w:val="en-GB"/>
                </w:rPr>
                <w:delText xml:space="preserve">x </w:delText>
              </w:r>
              <w:r w:rsidDel="007816F3">
                <w:rPr>
                  <w:lang w:val="en-GB"/>
                </w:rPr>
                <w:delText>values, fraction affected and confidence intervals. Handles censored data.</w:delText>
              </w:r>
            </w:del>
          </w:p>
        </w:tc>
        <w:tc>
          <w:tcPr>
            <w:tcW w:w="1497" w:type="dxa"/>
          </w:tcPr>
          <w:p w14:paraId="6A16858C" w14:textId="370372F8" w:rsidR="00D5661D" w:rsidDel="007816F3" w:rsidRDefault="00D5661D" w:rsidP="00D410F8">
            <w:pPr>
              <w:spacing w:after="120"/>
              <w:jc w:val="both"/>
              <w:rPr>
                <w:del w:id="235" w:author="Joe Thorley" w:date="2020-08-04T10:34:00Z"/>
                <w:lang w:val="en-GB"/>
              </w:rPr>
            </w:pPr>
            <w:del w:id="236" w:author="Joe Thorley" w:date="2020-08-04T10:34:00Z">
              <w:r w:rsidDel="007816F3">
                <w:rPr>
                  <w:lang w:val="en-GB"/>
                </w:rPr>
                <w:delText>University of Lyon, France</w:delText>
              </w:r>
            </w:del>
          </w:p>
        </w:tc>
        <w:tc>
          <w:tcPr>
            <w:tcW w:w="2693" w:type="dxa"/>
          </w:tcPr>
          <w:p w14:paraId="7D0E4098" w14:textId="0CCE7811" w:rsidR="00D5661D" w:rsidDel="007816F3" w:rsidRDefault="00D5661D" w:rsidP="00D410F8">
            <w:pPr>
              <w:spacing w:after="120"/>
              <w:jc w:val="both"/>
              <w:rPr>
                <w:del w:id="237" w:author="Joe Thorley" w:date="2020-08-04T10:34:00Z"/>
                <w:lang w:val="en-GB"/>
              </w:rPr>
            </w:pPr>
            <w:del w:id="238" w:author="Joe Thorley" w:date="2020-08-04T10:34:00Z">
              <w:r w:rsidRPr="006A3353" w:rsidDel="007816F3">
                <w:delText>Kon Kam King</w:delText>
              </w:r>
              <w:r w:rsidDel="007816F3">
                <w:delText xml:space="preserve"> et al. (2014)</w:delText>
              </w:r>
            </w:del>
          </w:p>
        </w:tc>
      </w:tr>
      <w:tr w:rsidR="00D5661D" w:rsidDel="007816F3" w14:paraId="3B92557E" w14:textId="48B72FB0" w:rsidTr="00D410F8">
        <w:trPr>
          <w:del w:id="239" w:author="Joe Thorley" w:date="2020-08-04T10:34:00Z"/>
        </w:trPr>
        <w:tc>
          <w:tcPr>
            <w:tcW w:w="1555" w:type="dxa"/>
          </w:tcPr>
          <w:p w14:paraId="3C10CC3E" w14:textId="447F0A9A" w:rsidR="00D5661D" w:rsidDel="007816F3" w:rsidRDefault="00D5661D" w:rsidP="00D410F8">
            <w:pPr>
              <w:spacing w:after="120"/>
              <w:jc w:val="both"/>
              <w:rPr>
                <w:del w:id="240" w:author="Joe Thorley" w:date="2020-08-04T10:34:00Z"/>
                <w:lang w:val="en-GB"/>
              </w:rPr>
            </w:pPr>
            <w:del w:id="241" w:author="Joe Thorley" w:date="2020-08-04T10:34:00Z">
              <w:r w:rsidDel="007816F3">
                <w:rPr>
                  <w:lang w:val="en-GB"/>
                </w:rPr>
                <w:delText>ssdtools</w:delText>
              </w:r>
            </w:del>
          </w:p>
        </w:tc>
        <w:tc>
          <w:tcPr>
            <w:tcW w:w="3889" w:type="dxa"/>
          </w:tcPr>
          <w:p w14:paraId="6B7828C2" w14:textId="7AE5F892" w:rsidR="00D5661D" w:rsidDel="007816F3" w:rsidRDefault="00D5661D" w:rsidP="00D410F8">
            <w:pPr>
              <w:spacing w:after="120"/>
              <w:jc w:val="both"/>
              <w:rPr>
                <w:del w:id="242" w:author="Joe Thorley" w:date="2020-08-04T10:34:00Z"/>
                <w:lang w:val="en-GB"/>
              </w:rPr>
            </w:pPr>
            <w:del w:id="243" w:author="Joe Thorley" w:date="2020-08-04T10:34:00Z">
              <w:r w:rsidDel="007816F3">
                <w:rPr>
                  <w:lang w:val="en-GB"/>
                </w:rPr>
                <w:delText>R package for fitting and plotting SSDs; estimating HC</w:delText>
              </w:r>
              <w:r w:rsidDel="007816F3">
                <w:rPr>
                  <w:vertAlign w:val="subscript"/>
                  <w:lang w:val="en-GB"/>
                </w:rPr>
                <w:delText>x</w:delText>
              </w:r>
              <w:r w:rsidDel="007816F3">
                <w:rPr>
                  <w:lang w:val="en-GB"/>
                </w:rPr>
                <w:delText xml:space="preserve"> values, fraction affected and confidence intervals.</w:delText>
              </w:r>
            </w:del>
          </w:p>
        </w:tc>
        <w:tc>
          <w:tcPr>
            <w:tcW w:w="1497" w:type="dxa"/>
          </w:tcPr>
          <w:p w14:paraId="7BC08A31" w14:textId="6F433A22" w:rsidR="00D5661D" w:rsidDel="007816F3" w:rsidRDefault="00D5661D" w:rsidP="00D410F8">
            <w:pPr>
              <w:spacing w:after="120"/>
              <w:jc w:val="both"/>
              <w:rPr>
                <w:del w:id="244" w:author="Joe Thorley" w:date="2020-08-04T10:34:00Z"/>
                <w:lang w:val="en-GB"/>
              </w:rPr>
            </w:pPr>
            <w:del w:id="245" w:author="Joe Thorley" w:date="2020-08-04T10:34:00Z">
              <w:r w:rsidDel="007816F3">
                <w:rPr>
                  <w:lang w:val="en-GB"/>
                </w:rPr>
                <w:delText>Canada (BC)</w:delText>
              </w:r>
            </w:del>
          </w:p>
        </w:tc>
        <w:tc>
          <w:tcPr>
            <w:tcW w:w="2693" w:type="dxa"/>
          </w:tcPr>
          <w:p w14:paraId="24827369" w14:textId="117821D9" w:rsidR="00D5661D" w:rsidDel="007816F3" w:rsidRDefault="00D5661D" w:rsidP="00D410F8">
            <w:pPr>
              <w:spacing w:after="120"/>
              <w:jc w:val="both"/>
              <w:rPr>
                <w:del w:id="246" w:author="Joe Thorley" w:date="2020-08-04T10:34:00Z"/>
                <w:lang w:val="en-GB"/>
              </w:rPr>
            </w:pPr>
            <w:del w:id="247" w:author="Joe Thorley" w:date="2020-08-04T10:34:00Z">
              <w:r w:rsidRPr="00D041B3" w:rsidDel="007816F3">
                <w:rPr>
                  <w:noProof/>
                  <w:color w:val="000000"/>
                </w:rPr>
                <w:delText>Thorley</w:delText>
              </w:r>
              <w:r w:rsidDel="007816F3">
                <w:rPr>
                  <w:noProof/>
                  <w:color w:val="000000"/>
                </w:rPr>
                <w:delText xml:space="preserve"> and</w:delText>
              </w:r>
              <w:r w:rsidRPr="00D041B3" w:rsidDel="007816F3">
                <w:rPr>
                  <w:noProof/>
                  <w:color w:val="000000"/>
                </w:rPr>
                <w:delText xml:space="preserve"> Schwarz </w:delText>
              </w:r>
              <w:r w:rsidDel="007816F3">
                <w:rPr>
                  <w:noProof/>
                  <w:color w:val="000000"/>
                </w:rPr>
                <w:delText xml:space="preserve"> (</w:delText>
              </w:r>
              <w:r w:rsidRPr="00D041B3" w:rsidDel="007816F3">
                <w:rPr>
                  <w:noProof/>
                  <w:color w:val="000000"/>
                </w:rPr>
                <w:delText>2018</w:delText>
              </w:r>
              <w:r w:rsidDel="007816F3">
                <w:rPr>
                  <w:noProof/>
                  <w:color w:val="000000"/>
                </w:rPr>
                <w:delText>)</w:delText>
              </w:r>
            </w:del>
          </w:p>
        </w:tc>
      </w:tr>
      <w:tr w:rsidR="00D5661D" w:rsidDel="007816F3" w14:paraId="55C1618D" w14:textId="0E93AFEC" w:rsidTr="00D410F8">
        <w:trPr>
          <w:del w:id="248" w:author="Joe Thorley" w:date="2020-08-04T10:34:00Z"/>
        </w:trPr>
        <w:tc>
          <w:tcPr>
            <w:tcW w:w="1555" w:type="dxa"/>
          </w:tcPr>
          <w:p w14:paraId="77E68E26" w14:textId="3258B51A" w:rsidR="00D5661D" w:rsidDel="007816F3" w:rsidRDefault="00D5661D" w:rsidP="00D410F8">
            <w:pPr>
              <w:spacing w:after="120"/>
              <w:jc w:val="both"/>
              <w:rPr>
                <w:del w:id="249" w:author="Joe Thorley" w:date="2020-08-04T10:34:00Z"/>
                <w:lang w:val="en-GB"/>
              </w:rPr>
            </w:pPr>
            <w:del w:id="250" w:author="Joe Thorley" w:date="2020-08-04T10:34:00Z">
              <w:r w:rsidDel="007816F3">
                <w:rPr>
                  <w:lang w:val="en-GB"/>
                </w:rPr>
                <w:delText>ssdtools Shiny App</w:delText>
              </w:r>
            </w:del>
          </w:p>
        </w:tc>
        <w:tc>
          <w:tcPr>
            <w:tcW w:w="3889" w:type="dxa"/>
          </w:tcPr>
          <w:p w14:paraId="62E83DAA" w14:textId="2B562487" w:rsidR="00D5661D" w:rsidDel="007816F3" w:rsidRDefault="00D5661D" w:rsidP="00D410F8">
            <w:pPr>
              <w:spacing w:after="120"/>
              <w:jc w:val="both"/>
              <w:rPr>
                <w:del w:id="251" w:author="Joe Thorley" w:date="2020-08-04T10:34:00Z"/>
                <w:lang w:val="en-GB"/>
              </w:rPr>
            </w:pPr>
            <w:del w:id="252" w:author="Joe Thorley" w:date="2020-08-04T10:34:00Z">
              <w:r w:rsidDel="007816F3">
                <w:rPr>
                  <w:lang w:val="en-GB"/>
                </w:rPr>
                <w:delText>On-line tool for fitting and plotting SSDs; estimating HC</w:delText>
              </w:r>
              <w:r w:rsidDel="007816F3">
                <w:rPr>
                  <w:vertAlign w:val="subscript"/>
                  <w:lang w:val="en-GB"/>
                </w:rPr>
                <w:delText xml:space="preserve">x </w:delText>
              </w:r>
              <w:r w:rsidDel="007816F3">
                <w:rPr>
                  <w:lang w:val="en-GB"/>
                </w:rPr>
                <w:delText>values, fraction affected and confidence intervals using mixture-modelling.</w:delText>
              </w:r>
            </w:del>
          </w:p>
        </w:tc>
        <w:tc>
          <w:tcPr>
            <w:tcW w:w="1497" w:type="dxa"/>
          </w:tcPr>
          <w:p w14:paraId="02929853" w14:textId="55C6ACCC" w:rsidR="00D5661D" w:rsidDel="007816F3" w:rsidRDefault="00D5661D" w:rsidP="00D410F8">
            <w:pPr>
              <w:spacing w:after="120"/>
              <w:jc w:val="both"/>
              <w:rPr>
                <w:del w:id="253" w:author="Joe Thorley" w:date="2020-08-04T10:34:00Z"/>
                <w:lang w:val="en-GB"/>
              </w:rPr>
            </w:pPr>
            <w:del w:id="254" w:author="Joe Thorley" w:date="2020-08-04T10:34:00Z">
              <w:r w:rsidDel="007816F3">
                <w:rPr>
                  <w:lang w:val="en-GB"/>
                </w:rPr>
                <w:delText>Canada (BC)</w:delText>
              </w:r>
            </w:del>
          </w:p>
        </w:tc>
        <w:tc>
          <w:tcPr>
            <w:tcW w:w="2693" w:type="dxa"/>
          </w:tcPr>
          <w:p w14:paraId="4CEA5B67" w14:textId="460024E1" w:rsidR="00D5661D" w:rsidDel="007816F3" w:rsidRDefault="00D5661D" w:rsidP="00D410F8">
            <w:pPr>
              <w:spacing w:after="120"/>
              <w:jc w:val="both"/>
              <w:rPr>
                <w:del w:id="255" w:author="Joe Thorley" w:date="2020-08-04T10:34:00Z"/>
                <w:lang w:val="en-GB"/>
              </w:rPr>
            </w:pPr>
            <w:del w:id="256" w:author="Joe Thorley" w:date="2020-08-04T10:34:00Z">
              <w:r w:rsidDel="007816F3">
                <w:rPr>
                  <w:lang w:val="en-GB"/>
                </w:rPr>
                <w:delText>Dalgarno (2018)</w:delText>
              </w:r>
            </w:del>
          </w:p>
        </w:tc>
      </w:tr>
      <w:tr w:rsidR="00D5661D" w:rsidDel="007816F3" w14:paraId="74AA0029" w14:textId="13A9D1E3" w:rsidTr="00D410F8">
        <w:trPr>
          <w:del w:id="257" w:author="Joe Thorley" w:date="2020-08-04T10:34:00Z"/>
        </w:trPr>
        <w:tc>
          <w:tcPr>
            <w:tcW w:w="1555" w:type="dxa"/>
          </w:tcPr>
          <w:p w14:paraId="76C8349D" w14:textId="2860E6FD" w:rsidR="00D5661D" w:rsidDel="007816F3" w:rsidRDefault="00D5661D" w:rsidP="00D410F8">
            <w:pPr>
              <w:spacing w:after="120"/>
              <w:jc w:val="both"/>
              <w:rPr>
                <w:del w:id="258" w:author="Joe Thorley" w:date="2020-08-04T10:34:00Z"/>
                <w:lang w:val="en-GB"/>
              </w:rPr>
            </w:pPr>
            <w:del w:id="259" w:author="Joe Thorley" w:date="2020-08-04T10:34:00Z">
              <w:r w:rsidDel="007816F3">
                <w:rPr>
                  <w:lang w:val="en-GB"/>
                </w:rPr>
                <w:delText>Shinyssd</w:delText>
              </w:r>
            </w:del>
          </w:p>
          <w:p w14:paraId="7997556E" w14:textId="5DB12172" w:rsidR="00D5661D" w:rsidDel="007816F3" w:rsidRDefault="00D5661D" w:rsidP="00D410F8">
            <w:pPr>
              <w:spacing w:after="120"/>
              <w:jc w:val="both"/>
              <w:rPr>
                <w:del w:id="260" w:author="Joe Thorley" w:date="2020-08-04T10:34:00Z"/>
                <w:lang w:val="en-GB"/>
              </w:rPr>
            </w:pPr>
            <w:del w:id="261" w:author="Joe Thorley" w:date="2020-08-04T10:34:00Z">
              <w:r w:rsidDel="007816F3">
                <w:rPr>
                  <w:lang w:val="en-GB"/>
                </w:rPr>
                <w:delText>Shiny App</w:delText>
              </w:r>
            </w:del>
          </w:p>
        </w:tc>
        <w:tc>
          <w:tcPr>
            <w:tcW w:w="3889" w:type="dxa"/>
          </w:tcPr>
          <w:p w14:paraId="3DB55A77" w14:textId="4B258679" w:rsidR="00D5661D" w:rsidDel="007816F3" w:rsidRDefault="00D5661D" w:rsidP="00D410F8">
            <w:pPr>
              <w:spacing w:after="120"/>
              <w:jc w:val="both"/>
              <w:rPr>
                <w:del w:id="262" w:author="Joe Thorley" w:date="2020-08-04T10:34:00Z"/>
                <w:lang w:val="en-GB"/>
              </w:rPr>
            </w:pPr>
            <w:del w:id="263" w:author="Joe Thorley" w:date="2020-08-04T10:34:00Z">
              <w:r w:rsidDel="007816F3">
                <w:rPr>
                  <w:lang w:val="en-GB"/>
                </w:rPr>
                <w:delText>On-line tool for fitting and plotting SSDs and estimating HC</w:delText>
              </w:r>
              <w:r w:rsidDel="007816F3">
                <w:rPr>
                  <w:vertAlign w:val="subscript"/>
                  <w:lang w:val="en-GB"/>
                </w:rPr>
                <w:delText xml:space="preserve">x </w:delText>
              </w:r>
              <w:r w:rsidDel="007816F3">
                <w:rPr>
                  <w:lang w:val="en-GB"/>
                </w:rPr>
                <w:delText>values.</w:delText>
              </w:r>
            </w:del>
          </w:p>
        </w:tc>
        <w:tc>
          <w:tcPr>
            <w:tcW w:w="1497" w:type="dxa"/>
          </w:tcPr>
          <w:p w14:paraId="715C6AA8" w14:textId="3E37FB97" w:rsidR="00D5661D" w:rsidDel="007816F3" w:rsidRDefault="00D5661D" w:rsidP="00D410F8">
            <w:pPr>
              <w:spacing w:after="120"/>
              <w:jc w:val="both"/>
              <w:rPr>
                <w:del w:id="264" w:author="Joe Thorley" w:date="2020-08-04T10:34:00Z"/>
                <w:lang w:val="en-GB"/>
              </w:rPr>
            </w:pPr>
            <w:del w:id="265" w:author="Joe Thorley" w:date="2020-08-04T10:34:00Z">
              <w:r w:rsidDel="007816F3">
                <w:rPr>
                  <w:lang w:val="en-GB"/>
                </w:rPr>
                <w:delText>Argentina</w:delText>
              </w:r>
            </w:del>
          </w:p>
        </w:tc>
        <w:tc>
          <w:tcPr>
            <w:tcW w:w="2693" w:type="dxa"/>
          </w:tcPr>
          <w:p w14:paraId="0174B0A9" w14:textId="2E97E145" w:rsidR="00D5661D" w:rsidDel="007816F3" w:rsidRDefault="00D5661D" w:rsidP="00D410F8">
            <w:pPr>
              <w:spacing w:after="120"/>
              <w:jc w:val="both"/>
              <w:rPr>
                <w:del w:id="266" w:author="Joe Thorley" w:date="2020-08-04T10:34:00Z"/>
                <w:lang w:val="en-GB"/>
              </w:rPr>
            </w:pPr>
            <w:del w:id="267" w:author="Joe Thorley" w:date="2020-08-04T10:34:00Z">
              <w:r w:rsidDel="007816F3">
                <w:rPr>
                  <w:lang w:val="en-GB"/>
                </w:rPr>
                <w:delText>D’Andrea and Brodeur (2019)</w:delText>
              </w:r>
            </w:del>
          </w:p>
        </w:tc>
      </w:tr>
      <w:tr w:rsidR="00D5661D" w:rsidDel="007816F3" w14:paraId="39ADD5E0" w14:textId="475A1347" w:rsidTr="00D410F8">
        <w:trPr>
          <w:del w:id="268" w:author="Joe Thorley" w:date="2020-08-04T10:34:00Z"/>
        </w:trPr>
        <w:tc>
          <w:tcPr>
            <w:tcW w:w="1555" w:type="dxa"/>
          </w:tcPr>
          <w:p w14:paraId="38D50AA6" w14:textId="281DECED" w:rsidR="00D5661D" w:rsidDel="007816F3" w:rsidRDefault="00D5661D" w:rsidP="00D410F8">
            <w:pPr>
              <w:spacing w:after="120"/>
              <w:rPr>
                <w:del w:id="269" w:author="Joe Thorley" w:date="2020-08-04T10:34:00Z"/>
                <w:lang w:val="en-GB"/>
              </w:rPr>
            </w:pPr>
            <w:del w:id="270" w:author="Joe Thorley" w:date="2020-08-04T10:34:00Z">
              <w:r w:rsidDel="007816F3">
                <w:rPr>
                  <w:lang w:val="en-GB"/>
                </w:rPr>
                <w:delText>SSD Toolbox</w:delText>
              </w:r>
            </w:del>
          </w:p>
          <w:p w14:paraId="60065AF1" w14:textId="1F16F560" w:rsidR="00D5661D" w:rsidDel="007816F3" w:rsidRDefault="00D5661D" w:rsidP="00D410F8">
            <w:pPr>
              <w:spacing w:after="120"/>
              <w:rPr>
                <w:del w:id="271" w:author="Joe Thorley" w:date="2020-08-04T10:34:00Z"/>
                <w:lang w:val="en-GB"/>
              </w:rPr>
            </w:pPr>
          </w:p>
        </w:tc>
        <w:tc>
          <w:tcPr>
            <w:tcW w:w="3889" w:type="dxa"/>
          </w:tcPr>
          <w:p w14:paraId="6EDBCB2E" w14:textId="61057F90" w:rsidR="00D5661D" w:rsidDel="007816F3" w:rsidRDefault="00D5661D" w:rsidP="00D410F8">
            <w:pPr>
              <w:spacing w:after="120"/>
              <w:rPr>
                <w:del w:id="272" w:author="Joe Thorley" w:date="2020-08-04T10:34:00Z"/>
                <w:lang w:val="en-GB"/>
              </w:rPr>
            </w:pPr>
            <w:del w:id="273" w:author="Joe Thorley" w:date="2020-08-04T10:34:00Z">
              <w:r w:rsidDel="007816F3">
                <w:rPr>
                  <w:lang w:val="en-GB"/>
                </w:rPr>
                <w:delText>Stand-alone compiled program for fitting and plotting SSDs; estimating HC</w:delText>
              </w:r>
              <w:r w:rsidDel="007816F3">
                <w:rPr>
                  <w:vertAlign w:val="subscript"/>
                  <w:lang w:val="en-GB"/>
                </w:rPr>
                <w:delText xml:space="preserve">x </w:delText>
              </w:r>
              <w:r w:rsidDel="007816F3">
                <w:rPr>
                  <w:lang w:val="en-GB"/>
                </w:rPr>
                <w:delText>values, fraction affected and confidence intervals.</w:delText>
              </w:r>
            </w:del>
          </w:p>
        </w:tc>
        <w:tc>
          <w:tcPr>
            <w:tcW w:w="1497" w:type="dxa"/>
          </w:tcPr>
          <w:p w14:paraId="010E98AE" w14:textId="14494550" w:rsidR="00D5661D" w:rsidDel="007816F3" w:rsidRDefault="00D5661D" w:rsidP="00D410F8">
            <w:pPr>
              <w:spacing w:after="120"/>
              <w:rPr>
                <w:del w:id="274" w:author="Joe Thorley" w:date="2020-08-04T10:34:00Z"/>
                <w:lang w:val="en-GB"/>
              </w:rPr>
            </w:pPr>
            <w:del w:id="275" w:author="Joe Thorley" w:date="2020-08-04T10:34:00Z">
              <w:r w:rsidDel="007816F3">
                <w:rPr>
                  <w:lang w:val="en-GB"/>
                </w:rPr>
                <w:delText>USEPA</w:delText>
              </w:r>
            </w:del>
          </w:p>
        </w:tc>
        <w:tc>
          <w:tcPr>
            <w:tcW w:w="2693" w:type="dxa"/>
          </w:tcPr>
          <w:p w14:paraId="2803ED28" w14:textId="3A1EB6DD" w:rsidR="00D5661D" w:rsidDel="007816F3" w:rsidRDefault="00D5661D" w:rsidP="00D410F8">
            <w:pPr>
              <w:spacing w:after="120"/>
              <w:rPr>
                <w:del w:id="276" w:author="Joe Thorley" w:date="2020-08-04T10:34:00Z"/>
                <w:lang w:val="en-GB"/>
              </w:rPr>
            </w:pPr>
            <w:del w:id="277" w:author="Joe Thorley" w:date="2020-08-04T10:34:00Z">
              <w:r w:rsidRPr="00F236AD" w:rsidDel="007816F3">
                <w:rPr>
                  <w:color w:val="000000"/>
                </w:rPr>
                <w:delText>Center for Computational Toxicology and Exposure</w:delText>
              </w:r>
              <w:r w:rsidDel="007816F3">
                <w:rPr>
                  <w:color w:val="000000"/>
                </w:rPr>
                <w:delText xml:space="preserve"> (2020).</w:delText>
              </w:r>
            </w:del>
          </w:p>
        </w:tc>
      </w:tr>
    </w:tbl>
    <w:p w14:paraId="5CF2B625" w14:textId="77777777" w:rsidR="00D5661D" w:rsidDel="00836D07" w:rsidRDefault="007816F3" w:rsidP="00D5661D">
      <w:pPr>
        <w:spacing w:after="120" w:line="480" w:lineRule="auto"/>
        <w:rPr>
          <w:del w:id="278" w:author="Joe Thorley" w:date="2020-08-04T13:28:00Z"/>
          <w:lang w:val="en-GB"/>
        </w:rPr>
      </w:pPr>
      <w:commentRangeStart w:id="279"/>
      <w:commentRangeEnd w:id="279"/>
      <w:r>
        <w:rPr>
          <w:rStyle w:val="CommentReference"/>
        </w:rPr>
        <w:commentReference w:id="279"/>
      </w:r>
    </w:p>
    <w:p w14:paraId="6642A1C6" w14:textId="0C6C57C9" w:rsidR="00D5661D" w:rsidRPr="00CB4CA3" w:rsidRDefault="00D5661D" w:rsidP="00D5661D">
      <w:pPr>
        <w:spacing w:after="120" w:line="480" w:lineRule="auto"/>
        <w:rPr>
          <w:lang w:val="en-GB"/>
        </w:rPr>
      </w:pPr>
      <w:r w:rsidRPr="00CB4CA3">
        <w:rPr>
          <w:lang w:val="en-GB"/>
        </w:rPr>
        <w:t xml:space="preserve">While we are not advocating adoption of a single standard approach or tool, we think there is a need for closer jurisdictional collaboration, greater harmonisation of methods, and development </w:t>
      </w:r>
      <w:r w:rsidRPr="00CB4CA3">
        <w:rPr>
          <w:lang w:val="en-GB"/>
        </w:rPr>
        <w:lastRenderedPageBreak/>
        <w:t xml:space="preserve">of at least some benchmark data sets and reference results. The last of these is particularly pressing given the frequency with which we have observed noticeably different </w:t>
      </w:r>
      <w:proofErr w:type="spellStart"/>
      <w:r w:rsidRPr="00CB4CA3">
        <w:rPr>
          <w:lang w:val="en-GB"/>
        </w:rPr>
        <w:t>HC</w:t>
      </w:r>
      <w:r w:rsidRPr="00CB4CA3">
        <w:rPr>
          <w:vertAlign w:val="subscript"/>
          <w:lang w:val="en-GB"/>
        </w:rPr>
        <w:t>x</w:t>
      </w:r>
      <w:proofErr w:type="spellEnd"/>
      <w:r w:rsidRPr="00CB4CA3">
        <w:rPr>
          <w:lang w:val="en-GB"/>
        </w:rPr>
        <w:t xml:space="preserve"> values for the same data set from the different tools in Table 1. This is to be expected if different estimation strategies are employed (for example maximum likelihood versus method of moments or single SSD versus a model</w:t>
      </w:r>
      <w:r>
        <w:rPr>
          <w:lang w:val="en-GB"/>
        </w:rPr>
        <w:t>-</w:t>
      </w:r>
      <w:r w:rsidRPr="00CB4CA3">
        <w:rPr>
          <w:lang w:val="en-GB"/>
        </w:rPr>
        <w:t xml:space="preserve">averaged SSD) but all things being equal, all tools should give the same point estimates to within </w:t>
      </w:r>
      <w:r>
        <w:rPr>
          <w:lang w:val="en-GB"/>
        </w:rPr>
        <w:t>some nominally small tolerance (e.g.1-2%)</w:t>
      </w:r>
      <w:r w:rsidRPr="00CB4CA3">
        <w:rPr>
          <w:lang w:val="en-GB"/>
        </w:rPr>
        <w:t>.</w:t>
      </w:r>
      <w:bookmarkEnd w:id="1"/>
      <w:r w:rsidRPr="00CB4CA3">
        <w:rPr>
          <w:lang w:val="en-GB"/>
        </w:rPr>
        <w:t xml:space="preserve"> Certainly, differences of a factor of 2 or more are indicative of flawed coding and/or numerical instabilities and convergence issues. This is not a new idea and indeed ‘reference data sets’ were commonly used in the early days of statistical computing to allow both software developers and end-users </w:t>
      </w:r>
      <w:r>
        <w:rPr>
          <w:lang w:val="en-GB"/>
        </w:rPr>
        <w:t xml:space="preserve">to </w:t>
      </w:r>
      <w:r w:rsidRPr="00CB4CA3">
        <w:rPr>
          <w:lang w:val="en-GB"/>
        </w:rPr>
        <w:t xml:space="preserve">assess the adequacy of numerical routines underpinning routine analyses such as ANOVA, regression, and correlation. Even today, the National Institute of Standards and Technology still maintains a number of statistical reference data sets at </w:t>
      </w:r>
      <w:hyperlink r:id="rId10" w:history="1">
        <w:r w:rsidRPr="00CB4CA3">
          <w:rPr>
            <w:rStyle w:val="Hyperlink"/>
            <w:lang w:val="en-GB"/>
          </w:rPr>
          <w:t>https://itl.nist.gov/div898/strd/index.html</w:t>
        </w:r>
      </w:hyperlink>
      <w:r w:rsidRPr="00CB4CA3">
        <w:rPr>
          <w:lang w:val="en-GB"/>
        </w:rPr>
        <w:t>, including the famous Longley data set (Longley 1967).</w:t>
      </w:r>
      <w:ins w:id="280" w:author="Joe Thorley" w:date="2020-08-04T13:33:00Z">
        <w:r w:rsidR="005D4DE1">
          <w:rPr>
            <w:lang w:val="en-GB"/>
          </w:rPr>
          <w:t xml:space="preserve"> </w:t>
        </w:r>
        <w:r w:rsidR="005D4DE1">
          <w:t>Several of the current authors are preparing</w:t>
        </w:r>
        <w:r w:rsidR="005D4DE1">
          <w:t xml:space="preserve"> a paper tha</w:t>
        </w:r>
      </w:ins>
      <w:ins w:id="281" w:author="Joe Thorley" w:date="2020-08-04T13:34:00Z">
        <w:r w:rsidR="005D4DE1">
          <w:t>t looks at the performance of the various software tools with various case studies.</w:t>
        </w:r>
      </w:ins>
    </w:p>
    <w:p w14:paraId="25451E32" w14:textId="4E22EB47" w:rsidR="00D5661D" w:rsidRPr="00CB4CA3" w:rsidDel="00836D07" w:rsidRDefault="00D5661D" w:rsidP="00D5661D">
      <w:pPr>
        <w:spacing w:after="120" w:line="480" w:lineRule="auto"/>
        <w:rPr>
          <w:del w:id="282" w:author="Joe Thorley" w:date="2020-08-04T13:31:00Z"/>
        </w:rPr>
      </w:pPr>
      <w:del w:id="283" w:author="Joe Thorley" w:date="2020-08-04T13:08:00Z">
        <w:r w:rsidRPr="00CB4CA3" w:rsidDel="006539A7">
          <w:rPr>
            <w:lang w:val="en-GB"/>
          </w:rPr>
          <w:delText xml:space="preserve">Also evident from Table 1 is the mixture of deployment </w:delText>
        </w:r>
        <w:r w:rsidDel="006539A7">
          <w:rPr>
            <w:lang w:val="en-GB"/>
          </w:rPr>
          <w:delText>modes</w:delText>
        </w:r>
        <w:r w:rsidRPr="00CB4CA3" w:rsidDel="006539A7">
          <w:rPr>
            <w:lang w:val="en-GB"/>
          </w:rPr>
          <w:delText>. These encompass stand-alone compiled programs, open-source code, Excel macros and on-line GUIs</w:delText>
        </w:r>
        <w:r w:rsidDel="006539A7">
          <w:rPr>
            <w:lang w:val="en-GB"/>
          </w:rPr>
          <w:delText xml:space="preserve"> attached to an underlying fitting program</w:delText>
        </w:r>
        <w:r w:rsidRPr="00CB4CA3" w:rsidDel="006539A7">
          <w:rPr>
            <w:lang w:val="en-GB"/>
          </w:rPr>
          <w:delText>. Interestingly, at a time when Australia and New Zealand are contemplating a shift to open-source R in line with recent Canadian and French on-line tool development, the USEPA has just released SSD Toolbox which, at the present time, is only available as compiled MATLAB code (</w:delText>
        </w:r>
        <w:r w:rsidR="00836D07" w:rsidDel="006539A7">
          <w:fldChar w:fldCharType="begin"/>
        </w:r>
        <w:r w:rsidR="00836D07" w:rsidDel="006539A7">
          <w:delInstrText xml:space="preserve"> HYPERLINK "https://www.epa.gov/chemical-research/species-sensitivity-distribution-ssd-toolbox" </w:delInstrText>
        </w:r>
        <w:r w:rsidR="00836D07" w:rsidDel="006539A7">
          <w:fldChar w:fldCharType="separate"/>
        </w:r>
        <w:r w:rsidRPr="00CB4CA3" w:rsidDel="006539A7">
          <w:rPr>
            <w:rStyle w:val="Hyperlink"/>
            <w:color w:val="800080"/>
          </w:rPr>
          <w:delText>https://www.epa.gov/chemical-research/species-sensitivity-distribution-ssd-toolbox</w:delText>
        </w:r>
        <w:r w:rsidR="00836D07" w:rsidDel="006539A7">
          <w:rPr>
            <w:rStyle w:val="Hyperlink"/>
            <w:color w:val="800080"/>
          </w:rPr>
          <w:fldChar w:fldCharType="end"/>
        </w:r>
        <w:r w:rsidRPr="00CB4CA3" w:rsidDel="006539A7">
          <w:delText>)</w:delText>
        </w:r>
        <w:r w:rsidRPr="00CB4CA3" w:rsidDel="006539A7">
          <w:rPr>
            <w:lang w:val="en-GB"/>
          </w:rPr>
          <w:delText>. There are pros and cons associated with the different deployment methods, although we believe there is a major dichotomy between stand-alone compiled code and open-source code. The former provides total control over all aspects of the software’s features, computational methods, and presentation of results. In a regulatory context, this may be desirable, but is anathema to the concepts of openness, transparency and user-participation. We are not in favour of this approach for the following reasons:</w:delText>
        </w:r>
      </w:del>
    </w:p>
    <w:p w14:paraId="67A421E7" w14:textId="6D53B498" w:rsidR="00D5661D" w:rsidDel="006539A7" w:rsidRDefault="00D5661D" w:rsidP="00D5661D">
      <w:pPr>
        <w:pStyle w:val="ListParagraph"/>
        <w:numPr>
          <w:ilvl w:val="0"/>
          <w:numId w:val="1"/>
        </w:numPr>
        <w:spacing w:after="120" w:line="480" w:lineRule="auto"/>
        <w:rPr>
          <w:del w:id="284" w:author="Joe Thorley" w:date="2020-08-04T13:08:00Z"/>
          <w:rFonts w:ascii="Times New Roman" w:eastAsia="Times New Roman" w:hAnsi="Times New Roman" w:cs="Times New Roman"/>
          <w:sz w:val="24"/>
          <w:szCs w:val="24"/>
          <w:lang w:val="en-GB"/>
        </w:rPr>
      </w:pPr>
      <w:del w:id="285" w:author="Joe Thorley" w:date="2020-08-04T13:08:00Z">
        <w:r w:rsidDel="006539A7">
          <w:rPr>
            <w:rFonts w:ascii="Times New Roman" w:eastAsia="Times New Roman" w:hAnsi="Times New Roman" w:cs="Times New Roman"/>
            <w:sz w:val="24"/>
            <w:szCs w:val="24"/>
            <w:lang w:val="en-GB"/>
          </w:rPr>
          <w:delText xml:space="preserve">compiled code does not encourage transparency, open science, nor foster greater public trust in science </w:delText>
        </w:r>
      </w:del>
      <w:moveFromRangeStart w:id="286" w:author="Joe Thorley" w:date="2020-08-04T13:07:00Z" w:name="move47438871"/>
      <w:moveFrom w:id="287" w:author="Joe Thorley" w:date="2020-08-04T13:07:00Z">
        <w:del w:id="288" w:author="Joe Thorley" w:date="2020-08-04T13:08:00Z">
          <w:r w:rsidDel="006539A7">
            <w:rPr>
              <w:rFonts w:ascii="Times New Roman" w:eastAsia="Times New Roman" w:hAnsi="Times New Roman" w:cs="Times New Roman"/>
              <w:sz w:val="24"/>
              <w:szCs w:val="24"/>
              <w:lang w:val="en-GB"/>
            </w:rPr>
            <w:delText>(</w:delText>
          </w:r>
          <w:r w:rsidRPr="00E270DF" w:rsidDel="006539A7">
            <w:rPr>
              <w:rFonts w:ascii="Times New Roman" w:hAnsi="Times New Roman"/>
              <w:color w:val="222222"/>
              <w:sz w:val="24"/>
              <w:shd w:val="clear" w:color="auto" w:fill="FFFFFF"/>
            </w:rPr>
            <w:delText>Munafò</w:delText>
          </w:r>
          <w:r w:rsidDel="006539A7">
            <w:rPr>
              <w:rFonts w:ascii="Times New Roman" w:eastAsia="Times New Roman" w:hAnsi="Times New Roman" w:cs="Times New Roman"/>
              <w:sz w:val="24"/>
              <w:szCs w:val="24"/>
              <w:lang w:val="en-GB"/>
            </w:rPr>
            <w:delText xml:space="preserve"> et al., 2017; Mancini et al. 2019)</w:delText>
          </w:r>
        </w:del>
      </w:moveFrom>
      <w:moveFromRangeEnd w:id="286"/>
    </w:p>
    <w:p w14:paraId="1EB58E89" w14:textId="30CFFA95" w:rsidR="00D5661D" w:rsidRPr="00CB4CA3" w:rsidDel="006539A7" w:rsidRDefault="00D5661D" w:rsidP="00D5661D">
      <w:pPr>
        <w:pStyle w:val="ListParagraph"/>
        <w:numPr>
          <w:ilvl w:val="0"/>
          <w:numId w:val="1"/>
        </w:numPr>
        <w:spacing w:after="120" w:line="480" w:lineRule="auto"/>
        <w:rPr>
          <w:del w:id="289" w:author="Joe Thorley" w:date="2020-08-04T13:08:00Z"/>
          <w:rFonts w:ascii="Times New Roman" w:eastAsia="Times New Roman" w:hAnsi="Times New Roman" w:cs="Times New Roman"/>
          <w:sz w:val="24"/>
          <w:szCs w:val="24"/>
          <w:lang w:val="en-GB"/>
        </w:rPr>
      </w:pPr>
      <w:del w:id="290" w:author="Joe Thorley" w:date="2020-08-04T13:08:00Z">
        <w:r w:rsidRPr="00CB4CA3" w:rsidDel="006539A7">
          <w:rPr>
            <w:rFonts w:ascii="Times New Roman" w:eastAsia="Times New Roman" w:hAnsi="Times New Roman" w:cs="Times New Roman"/>
            <w:sz w:val="24"/>
            <w:szCs w:val="24"/>
            <w:lang w:val="en-GB"/>
          </w:rPr>
          <w:delText xml:space="preserve">compiled code </w:delText>
        </w:r>
        <w:r w:rsidDel="006539A7">
          <w:rPr>
            <w:rFonts w:ascii="Times New Roman" w:eastAsia="Times New Roman" w:hAnsi="Times New Roman" w:cs="Times New Roman"/>
            <w:sz w:val="24"/>
            <w:szCs w:val="24"/>
            <w:lang w:val="en-GB"/>
          </w:rPr>
          <w:delText>makes it harder for</w:delText>
        </w:r>
        <w:r w:rsidRPr="00CB4CA3" w:rsidDel="006539A7">
          <w:rPr>
            <w:rFonts w:ascii="Times New Roman" w:eastAsia="Times New Roman" w:hAnsi="Times New Roman" w:cs="Times New Roman"/>
            <w:sz w:val="24"/>
            <w:szCs w:val="24"/>
            <w:lang w:val="en-GB"/>
          </w:rPr>
          <w:delText xml:space="preserve"> the user to see what</w:delText>
        </w:r>
        <w:r w:rsidDel="006539A7">
          <w:rPr>
            <w:rFonts w:ascii="Times New Roman" w:eastAsia="Times New Roman" w:hAnsi="Times New Roman" w:cs="Times New Roman"/>
            <w:sz w:val="24"/>
            <w:szCs w:val="24"/>
            <w:lang w:val="en-GB"/>
          </w:rPr>
          <w:delText xml:space="preserve"> i</w:delText>
        </w:r>
        <w:r w:rsidRPr="00CB4CA3" w:rsidDel="006539A7">
          <w:rPr>
            <w:rFonts w:ascii="Times New Roman" w:eastAsia="Times New Roman" w:hAnsi="Times New Roman" w:cs="Times New Roman"/>
            <w:sz w:val="24"/>
            <w:szCs w:val="24"/>
            <w:lang w:val="en-GB"/>
          </w:rPr>
          <w:delText xml:space="preserve">s going on ‘under the hood’ </w:delText>
        </w:r>
        <w:r w:rsidDel="006539A7">
          <w:rPr>
            <w:rFonts w:ascii="Times New Roman" w:eastAsia="Times New Roman" w:hAnsi="Times New Roman" w:cs="Times New Roman"/>
            <w:sz w:val="24"/>
            <w:szCs w:val="24"/>
            <w:lang w:val="en-GB"/>
          </w:rPr>
          <w:delText>and does not</w:delText>
        </w:r>
        <w:r w:rsidRPr="00CB4CA3" w:rsidDel="006539A7">
          <w:rPr>
            <w:rFonts w:ascii="Times New Roman" w:eastAsia="Times New Roman" w:hAnsi="Times New Roman" w:cs="Times New Roman"/>
            <w:sz w:val="24"/>
            <w:szCs w:val="24"/>
            <w:lang w:val="en-GB"/>
          </w:rPr>
          <w:delText xml:space="preserve"> allow the user to make modifications for their own personal use.</w:delText>
        </w:r>
        <w:r w:rsidDel="006539A7">
          <w:rPr>
            <w:rFonts w:ascii="Times New Roman" w:eastAsia="Times New Roman" w:hAnsi="Times New Roman" w:cs="Times New Roman"/>
            <w:sz w:val="24"/>
            <w:szCs w:val="24"/>
            <w:lang w:val="en-GB"/>
          </w:rPr>
          <w:delText xml:space="preserve"> C</w:delText>
        </w:r>
        <w:r w:rsidRPr="00CB4CA3" w:rsidDel="006539A7">
          <w:rPr>
            <w:rFonts w:ascii="Times New Roman" w:eastAsia="Times New Roman" w:hAnsi="Times New Roman" w:cs="Times New Roman"/>
            <w:sz w:val="24"/>
            <w:szCs w:val="24"/>
            <w:lang w:val="en-GB"/>
          </w:rPr>
          <w:delText>ompiled code written in proprietary software adds an extra layer of cost and complexity. For example, SSD Toolbox is coded in MATLAB and the user must either pay a significant fee to purchase or lease the MATLAB software or alternatively install a free run-time compiler distributed by MATLAB. In the case of the latter, the continued ‘free’ use of compiled MATLAB code is at the discretion of a commercial third-party;</w:delText>
        </w:r>
      </w:del>
    </w:p>
    <w:p w14:paraId="3629DBA9" w14:textId="33240BFF" w:rsidR="00D5661D" w:rsidRPr="00CB4CA3" w:rsidDel="006539A7" w:rsidRDefault="00D5661D" w:rsidP="00D5661D">
      <w:pPr>
        <w:pStyle w:val="ListParagraph"/>
        <w:numPr>
          <w:ilvl w:val="0"/>
          <w:numId w:val="1"/>
        </w:numPr>
        <w:spacing w:after="120" w:line="480" w:lineRule="auto"/>
        <w:rPr>
          <w:del w:id="291" w:author="Joe Thorley" w:date="2020-08-04T13:08:00Z"/>
          <w:rFonts w:ascii="Times New Roman" w:eastAsia="Times New Roman" w:hAnsi="Times New Roman" w:cs="Times New Roman"/>
          <w:sz w:val="24"/>
          <w:szCs w:val="24"/>
          <w:lang w:val="en-GB"/>
        </w:rPr>
      </w:pPr>
      <w:del w:id="292" w:author="Joe Thorley" w:date="2020-08-04T13:08:00Z">
        <w:r w:rsidRPr="00CB4CA3" w:rsidDel="006539A7">
          <w:rPr>
            <w:rFonts w:ascii="Times New Roman" w:eastAsia="Times New Roman" w:hAnsi="Times New Roman" w:cs="Times New Roman"/>
            <w:sz w:val="24"/>
            <w:szCs w:val="24"/>
            <w:lang w:val="en-GB"/>
          </w:rPr>
          <w:delText>even if the code is made publicly available, user modifications, adaptations and enhancements are only possible by: (a) purchasing the software the code was originally written in; and (b) having training and expertise in the proprietary code;</w:delText>
        </w:r>
      </w:del>
    </w:p>
    <w:p w14:paraId="7EDCBD94" w14:textId="585493A5" w:rsidR="00D5661D" w:rsidRPr="009515B7" w:rsidDel="006539A7" w:rsidRDefault="00D5661D" w:rsidP="00D5661D">
      <w:pPr>
        <w:pStyle w:val="ListParagraph"/>
        <w:numPr>
          <w:ilvl w:val="0"/>
          <w:numId w:val="1"/>
        </w:numPr>
        <w:spacing w:after="120" w:line="480" w:lineRule="auto"/>
        <w:rPr>
          <w:del w:id="293" w:author="Joe Thorley" w:date="2020-08-04T13:08:00Z"/>
          <w:rFonts w:ascii="Times New Roman" w:eastAsia="Times New Roman" w:hAnsi="Times New Roman" w:cs="Times New Roman"/>
          <w:sz w:val="24"/>
          <w:szCs w:val="24"/>
          <w:lang w:val="en-GB"/>
        </w:rPr>
      </w:pPr>
      <w:del w:id="294" w:author="Joe Thorley" w:date="2020-08-04T13:08:00Z">
        <w:r w:rsidRPr="00CB4CA3" w:rsidDel="006539A7">
          <w:rPr>
            <w:rFonts w:ascii="Times New Roman" w:eastAsia="Times New Roman" w:hAnsi="Times New Roman" w:cs="Times New Roman"/>
            <w:sz w:val="24"/>
            <w:szCs w:val="24"/>
            <w:lang w:val="en-GB"/>
          </w:rPr>
          <w:delText>the ability to collaborate widely is severely curtailed when software development is undertaken within a highly specialised environment that has a limited user base.</w:delText>
        </w:r>
      </w:del>
    </w:p>
    <w:p w14:paraId="7561D923" w14:textId="69B93B7D" w:rsidR="00D5661D" w:rsidDel="006539A7" w:rsidRDefault="00D5661D" w:rsidP="00D5661D">
      <w:pPr>
        <w:spacing w:after="120" w:line="480" w:lineRule="auto"/>
        <w:rPr>
          <w:del w:id="295" w:author="Joe Thorley" w:date="2020-08-04T13:08:00Z"/>
          <w:lang w:val="en-GB"/>
        </w:rPr>
      </w:pPr>
      <w:del w:id="296" w:author="Joe Thorley" w:date="2020-08-04T13:08:00Z">
        <w:r w:rsidDel="006539A7">
          <w:rPr>
            <w:lang w:val="en-GB"/>
          </w:rPr>
          <w:delText>The use of an o</w:delText>
        </w:r>
        <w:r w:rsidRPr="00180880" w:rsidDel="006539A7">
          <w:rPr>
            <w:lang w:val="en-GB"/>
          </w:rPr>
          <w:delText xml:space="preserve">pen source licencing and development platform </w:delText>
        </w:r>
        <w:r w:rsidDel="006539A7">
          <w:rPr>
            <w:lang w:val="en-GB"/>
          </w:rPr>
          <w:delText>overcomes all these deficiencies while fostering a collaborative environment that enhances harmonization of approaches and facilitates the timely dissemination of the most up-to-date methodologies.</w:delText>
        </w:r>
      </w:del>
    </w:p>
    <w:p w14:paraId="15F40E6D" w14:textId="05281346" w:rsidR="001F5D41" w:rsidDel="00836D07" w:rsidRDefault="001F5D41" w:rsidP="00D5661D">
      <w:pPr>
        <w:spacing w:after="120" w:line="480" w:lineRule="auto"/>
        <w:rPr>
          <w:del w:id="297" w:author="Joe Thorley" w:date="2020-08-04T13:30:00Z"/>
          <w:lang w:val="en-GB"/>
        </w:rPr>
      </w:pPr>
      <w:del w:id="298" w:author="Joe Thorley" w:date="2020-08-04T13:30:00Z">
        <w:r w:rsidDel="00836D07">
          <w:rPr>
            <w:lang w:val="en-GB"/>
          </w:rPr>
          <w:delText>---------------------------------------------------------------------------------------------------------------------</w:delText>
        </w:r>
      </w:del>
    </w:p>
    <w:p w14:paraId="61F0B481" w14:textId="570EBACC" w:rsidR="00D5661D" w:rsidDel="00836D07" w:rsidRDefault="00D5661D" w:rsidP="00D5661D">
      <w:pPr>
        <w:rPr>
          <w:del w:id="299" w:author="Joe Thorley" w:date="2020-08-04T13:30:00Z"/>
          <w:b/>
          <w:bCs/>
          <w:i/>
          <w:iCs/>
        </w:rPr>
      </w:pPr>
      <w:del w:id="300" w:author="Joe Thorley" w:date="2020-08-04T13:30:00Z">
        <w:r w:rsidDel="00836D07">
          <w:rPr>
            <w:b/>
            <w:bCs/>
            <w:i/>
            <w:iCs/>
          </w:rPr>
          <w:delText>Implications for fitting SSDs</w:delText>
        </w:r>
      </w:del>
    </w:p>
    <w:p w14:paraId="6A499BB1" w14:textId="6B21140D" w:rsidR="00D5661D" w:rsidRPr="00EA5F52" w:rsidDel="00836D07" w:rsidRDefault="00D5661D" w:rsidP="00D5661D">
      <w:pPr>
        <w:rPr>
          <w:del w:id="301" w:author="Joe Thorley" w:date="2020-08-04T13:30:00Z"/>
          <w:b/>
          <w:bCs/>
          <w:i/>
          <w:iCs/>
        </w:rPr>
      </w:pPr>
    </w:p>
    <w:p w14:paraId="24E6C58C" w14:textId="3474551C" w:rsidR="00D5661D" w:rsidDel="00836D07" w:rsidRDefault="00D5661D" w:rsidP="00D5661D">
      <w:pPr>
        <w:keepNext/>
        <w:spacing w:after="120" w:line="480" w:lineRule="auto"/>
        <w:rPr>
          <w:del w:id="302" w:author="Joe Thorley" w:date="2020-08-04T13:30:00Z"/>
          <w:color w:val="000000"/>
        </w:rPr>
      </w:pPr>
      <w:del w:id="303" w:author="Joe Thorley" w:date="2020-08-04T13:30:00Z">
        <w:r w:rsidDel="00836D07">
          <w:delText xml:space="preserve">Computations associated with fitting and using SSDs are invariably complex and best handled by purpose-built software such as those listed in Table 1. Some of these software tools have been in existence for over 20 years and are both used and endorsed by regulatory agencies for the purpose of setting WQBs for marine and freshwater systems. It is not our intention to provide a comprehensive review of all these tools, but rather to highlight new additions and features. </w:delText>
        </w:r>
      </w:del>
      <w:del w:id="304" w:author="Joe Thorley" w:date="2020-08-04T13:28:00Z">
        <w:r w:rsidDel="00836D07">
          <w:delText xml:space="preserve">Accordingly, we focus on two products: the </w:delText>
        </w:r>
        <w:r w:rsidRPr="007D738D" w:rsidDel="00836D07">
          <w:delText>ssdtools</w:delText>
        </w:r>
        <w:r w:rsidRPr="00B90407" w:rsidDel="00836D07">
          <w:rPr>
            <w:i/>
            <w:iCs/>
          </w:rPr>
          <w:delText xml:space="preserve"> </w:delText>
        </w:r>
        <w:r w:rsidDel="00836D07">
          <w:delText>R package (Thorley and Schwarz 2018) together with the associated shinyssdtools app (Dalgarno 2018); and the recently released SSD Toolbox (</w:delText>
        </w:r>
        <w:r w:rsidRPr="00F236AD" w:rsidDel="00836D07">
          <w:rPr>
            <w:color w:val="000000"/>
          </w:rPr>
          <w:delText>Center for Computational Toxicology and Exposure</w:delText>
        </w:r>
        <w:r w:rsidDel="00836D07">
          <w:rPr>
            <w:color w:val="000000"/>
          </w:rPr>
          <w:delText xml:space="preserve"> 2020).</w:delText>
        </w:r>
      </w:del>
    </w:p>
    <w:p w14:paraId="44354315" w14:textId="54D42AB7" w:rsidR="00D5661D" w:rsidDel="00836D07" w:rsidRDefault="00D5661D" w:rsidP="00D5661D">
      <w:pPr>
        <w:spacing w:before="240" w:after="160" w:line="480" w:lineRule="auto"/>
        <w:rPr>
          <w:del w:id="305" w:author="Joe Thorley" w:date="2020-08-04T13:28:00Z"/>
        </w:rPr>
      </w:pPr>
      <w:del w:id="306" w:author="Joe Thorley" w:date="2020-08-04T13:28:00Z">
        <w:r w:rsidDel="00836D07">
          <w:rPr>
            <w:b/>
            <w:bCs/>
          </w:rPr>
          <w:delText>s</w:delText>
        </w:r>
        <w:r w:rsidRPr="00D041B3" w:rsidDel="00836D07">
          <w:rPr>
            <w:b/>
            <w:bCs/>
          </w:rPr>
          <w:delText xml:space="preserve">sdtools </w:delText>
        </w:r>
        <w:r w:rsidDel="00836D07">
          <w:rPr>
            <w:b/>
            <w:bCs/>
          </w:rPr>
          <w:delText>S</w:delText>
        </w:r>
        <w:r w:rsidRPr="00D041B3" w:rsidDel="00836D07">
          <w:rPr>
            <w:b/>
            <w:bCs/>
          </w:rPr>
          <w:delText>hiny app</w:delText>
        </w:r>
        <w:r w:rsidDel="00836D07">
          <w:rPr>
            <w:b/>
            <w:bCs/>
          </w:rPr>
          <w:delText xml:space="preserve">: </w:delText>
        </w:r>
        <w:r w:rsidDel="00836D07">
          <w:delText xml:space="preserve">ssdtools is an R software package developed for the British Columbia </w:delText>
        </w:r>
        <w:r w:rsidRPr="00D041B3" w:rsidDel="00836D07">
          <w:delText xml:space="preserve">Ministry of Environment </w:delText>
        </w:r>
        <w:r w:rsidDel="00836D07">
          <w:delText xml:space="preserve">and </w:delText>
        </w:r>
        <w:r w:rsidRPr="00D041B3" w:rsidDel="00836D07">
          <w:delText>Climate Change Strategy</w:delText>
        </w:r>
        <w:r w:rsidDel="00836D07">
          <w:delText xml:space="preserve"> (Thorley and Schwarz 2018). shinyssdtools is a web-based graphical user interface to ssdtools which uses the R shiny package (Chang et al. 2019).</w:delText>
        </w:r>
      </w:del>
    </w:p>
    <w:p w14:paraId="4A5B5173" w14:textId="130C21C7" w:rsidR="00D5661D" w:rsidDel="00836D07" w:rsidRDefault="00D5661D" w:rsidP="00D5661D">
      <w:pPr>
        <w:keepNext/>
        <w:spacing w:after="120" w:line="480" w:lineRule="auto"/>
        <w:rPr>
          <w:del w:id="307" w:author="Joe Thorley" w:date="2020-08-04T13:29:00Z"/>
        </w:rPr>
      </w:pPr>
      <w:del w:id="308" w:author="Joe Thorley" w:date="2020-08-04T13:29:00Z">
        <w:r w:rsidDel="00836D07">
          <w:delText xml:space="preserve">Web deployment of apps is becoming increasingly popular and has several advantages over standalone software. In particular, the user is guaranteed of using the most up-to-date version of the software as well as being able to run analyses from any device that supports browsing. Furthermore, being an R package means the ssdtools source code is completely transparent and available for local modification. As noted in the current status section, issues such as statistical consistency and transparency need to be considered when using SSDs for various purposes, and there is likely to be demand for both modifiable and “locked” (i.e. compiled) code. </w:delText>
        </w:r>
      </w:del>
    </w:p>
    <w:p w14:paraId="2C5073EF" w14:textId="0EDA9E30" w:rsidR="00D5661D" w:rsidDel="00836D07" w:rsidRDefault="00D5661D" w:rsidP="00D5661D">
      <w:pPr>
        <w:keepNext/>
        <w:spacing w:after="120" w:line="480" w:lineRule="auto"/>
        <w:rPr>
          <w:del w:id="309" w:author="Joe Thorley" w:date="2020-08-04T13:29:00Z"/>
        </w:rPr>
      </w:pPr>
      <w:del w:id="310" w:author="Joe Thorley" w:date="2020-08-04T13:29:00Z">
        <w:r w:rsidDel="00836D07">
          <w:delText xml:space="preserve">shinyssdtools is currently hosted at  </w:delText>
        </w:r>
        <w:r w:rsidR="00836D07" w:rsidDel="00836D07">
          <w:fldChar w:fldCharType="begin"/>
        </w:r>
        <w:r w:rsidR="00836D07" w:rsidDel="00836D07">
          <w:delInstrText xml:space="preserve"> HYPERLINK "https://bcgov-env.shinyapps.io/ssdtools/" </w:delInstrText>
        </w:r>
        <w:r w:rsidR="00836D07" w:rsidDel="00836D07">
          <w:fldChar w:fldCharType="separate"/>
        </w:r>
        <w:r w:rsidRPr="00E61C08" w:rsidDel="00836D07">
          <w:rPr>
            <w:rStyle w:val="Hyperlink"/>
          </w:rPr>
          <w:delText>https://bcgov-env.shinyapps.io/ssdtools/</w:delText>
        </w:r>
        <w:r w:rsidR="00836D07" w:rsidDel="00836D07">
          <w:rPr>
            <w:rStyle w:val="Hyperlink"/>
          </w:rPr>
          <w:fldChar w:fldCharType="end"/>
        </w:r>
        <w:r w:rsidDel="00836D07">
          <w:delText xml:space="preserve"> although shinyssdtools is itself an R package (</w:delText>
        </w:r>
        <w:r w:rsidRPr="009B2EC3" w:rsidDel="00836D07">
          <w:delText>https://github.com/bcgov/shinyssdtools</w:delText>
        </w:r>
        <w:r w:rsidDel="00836D07">
          <w:delText xml:space="preserve">) that can be run locally. The interface is clean and simple and allows the user to either cut and paste data directly into the app or upload from a local csv file. Although individual distributions can be used to obtain </w:delText>
        </w:r>
        <w:r w:rsidRPr="00257855" w:rsidDel="00836D07">
          <w:delText>HC</w:delText>
        </w:r>
        <w:r w:rsidRPr="00257855" w:rsidDel="00836D07">
          <w:rPr>
            <w:vertAlign w:val="subscript"/>
          </w:rPr>
          <w:delText>x</w:delText>
        </w:r>
        <w:r w:rsidDel="00836D07">
          <w:rPr>
            <w:i/>
            <w:iCs/>
          </w:rPr>
          <w:delText xml:space="preserve"> </w:delText>
        </w:r>
        <w:r w:rsidDel="00836D07">
          <w:delText xml:space="preserve">values, the focus and strength of ssdtools is its intrinsic use of model-averaging. The R package </w:delText>
        </w:r>
        <w:r w:rsidRPr="004A5BC9" w:rsidDel="00836D07">
          <w:delText xml:space="preserve">ssdtools and the accompanying Shiny app (Dalgarno 2018) </w:delText>
        </w:r>
        <w:r w:rsidDel="00836D07">
          <w:delText xml:space="preserve">currently </w:delText>
        </w:r>
        <w:r w:rsidRPr="004A5BC9" w:rsidDel="00836D07">
          <w:delText>fit</w:delText>
        </w:r>
        <w:r w:rsidDel="00836D07">
          <w:delText>s</w:delText>
        </w:r>
        <w:r w:rsidRPr="004A5BC9" w:rsidDel="00836D07">
          <w:delText xml:space="preserve"> the log-normal, log-logistic and gamma</w:delText>
        </w:r>
        <w:r w:rsidDel="00836D07">
          <w:delText xml:space="preserve"> by default and optionally, the Burr III, log-Gumbel, and Gompertz</w:delText>
        </w:r>
        <w:r w:rsidRPr="004A5BC9" w:rsidDel="00836D07">
          <w:delText>.</w:delText>
        </w:r>
        <w:r w:rsidDel="00836D07">
          <w:delText xml:space="preserve"> The default distributions were selected on the basis of having a compact candidate set of distributions that have sufficient capability to model a variety of tail behaviours.</w:delText>
        </w:r>
      </w:del>
    </w:p>
    <w:p w14:paraId="257C526C" w14:textId="40B0234C" w:rsidR="00D5661D" w:rsidDel="00836D07" w:rsidRDefault="00D5661D" w:rsidP="00D5661D">
      <w:pPr>
        <w:keepNext/>
        <w:spacing w:after="120" w:line="480" w:lineRule="auto"/>
        <w:rPr>
          <w:del w:id="311" w:author="Joe Thorley" w:date="2020-08-04T13:29:00Z"/>
        </w:rPr>
      </w:pPr>
      <w:del w:id="312" w:author="Joe Thorley" w:date="2020-08-04T13:29:00Z">
        <w:r w:rsidRPr="004A5BC9" w:rsidDel="00836D07">
          <w:delText>The log</w:delText>
        </w:r>
        <w:r w:rsidDel="00836D07">
          <w:delText>-</w:delText>
        </w:r>
        <w:r w:rsidRPr="004A5BC9" w:rsidDel="00836D07">
          <w:delText xml:space="preserve">normal distribution was selected as the starting distribution given the data are for effect concentrations.  The log-normal distribution does have a couple </w:delText>
        </w:r>
        <w:r w:rsidDel="00836D07">
          <w:delText>of characteristics that need to be</w:delText>
        </w:r>
        <w:r w:rsidRPr="004A5BC9" w:rsidDel="00836D07">
          <w:delText xml:space="preserve"> consider</w:delText>
        </w:r>
        <w:r w:rsidDel="00836D07">
          <w:delText>ed</w:delText>
        </w:r>
        <w:r w:rsidRPr="004A5BC9" w:rsidDel="00836D07">
          <w:delText xml:space="preserve"> when fitting species sensitivity data.  First, on the logarithmic scale, the normal distribution is symmetrical and there </w:delText>
        </w:r>
        <w:r w:rsidDel="00836D07">
          <w:delText>are no a priori grounds on which to make any assumption about an SSDs shape or scale whether that be on the original or log-transformed scale.</w:delText>
        </w:r>
        <w:r w:rsidRPr="004A5BC9" w:rsidDel="00836D07">
          <w:delText xml:space="preserve">  Second,</w:delText>
        </w:r>
        <w:r w:rsidDel="00836D07">
          <w:delText xml:space="preserve"> </w:delText>
        </w:r>
        <w:r w:rsidRPr="004A5BC9" w:rsidDel="00836D07">
          <w:delText xml:space="preserve">the log-normal distribution decays quickly in the tails giving narrow tails </w:delText>
        </w:r>
        <w:r w:rsidDel="00836D07">
          <w:delText>that</w:delText>
        </w:r>
        <w:r w:rsidRPr="004A5BC9" w:rsidDel="00836D07">
          <w:delText xml:space="preserve"> may not adequately fit the data.    </w:delText>
        </w:r>
      </w:del>
    </w:p>
    <w:p w14:paraId="2D72AE5C" w14:textId="21D30073" w:rsidR="00D5661D" w:rsidRPr="004A5BC9" w:rsidDel="00836D07" w:rsidRDefault="00D5661D" w:rsidP="00D5661D">
      <w:pPr>
        <w:keepNext/>
        <w:spacing w:after="120" w:line="480" w:lineRule="auto"/>
        <w:rPr>
          <w:del w:id="313" w:author="Joe Thorley" w:date="2020-08-04T13:29:00Z"/>
        </w:rPr>
      </w:pPr>
      <w:del w:id="314" w:author="Joe Thorley" w:date="2020-08-04T13:29:00Z">
        <w:r w:rsidRPr="004A5BC9" w:rsidDel="00836D07">
          <w:delText xml:space="preserve">The log-logistic distribution </w:delText>
        </w:r>
        <w:r w:rsidDel="00836D07">
          <w:delText xml:space="preserve">was selected as it </w:delText>
        </w:r>
        <w:r w:rsidRPr="004A5BC9" w:rsidDel="00836D07">
          <w:delText xml:space="preserve">is often used as a candidate SSD primarily because of its analytic tractability (Aldenderg and Slob 1993). </w:delText>
        </w:r>
        <w:r w:rsidDel="00836D07">
          <w:delText xml:space="preserve"> It was included because it has wider tails than the log-normal and because it is a specific case of the more general Burr family of distributions (Burr 1942, Shao 2000).</w:delText>
        </w:r>
        <w:r w:rsidRPr="004A5BC9" w:rsidDel="00836D07">
          <w:delText xml:space="preserve"> </w:delText>
        </w:r>
      </w:del>
    </w:p>
    <w:p w14:paraId="2397D0F2" w14:textId="7853DA76" w:rsidR="00D5661D" w:rsidRPr="004A5BC9" w:rsidDel="00836D07" w:rsidRDefault="00D5661D" w:rsidP="00D5661D">
      <w:pPr>
        <w:keepNext/>
        <w:spacing w:after="120" w:line="480" w:lineRule="auto"/>
        <w:rPr>
          <w:del w:id="315" w:author="Joe Thorley" w:date="2020-08-04T13:29:00Z"/>
        </w:rPr>
      </w:pPr>
      <w:del w:id="316" w:author="Joe Thorley" w:date="2020-08-04T13:29:00Z">
        <w:r w:rsidRPr="004A5BC9" w:rsidDel="00836D07">
          <w:delText xml:space="preserve">The </w:delText>
        </w:r>
        <w:r w:rsidDel="00836D07">
          <w:delText>g</w:delText>
        </w:r>
        <w:r w:rsidRPr="004A5BC9" w:rsidDel="00836D07">
          <w:delText xml:space="preserve">amma distribution is a two-parameter distribution commonly used to model failure times or time to events.  For use in modelling species sensitivity data, the </w:delText>
        </w:r>
        <w:r w:rsidDel="00836D07">
          <w:delText>g</w:delText>
        </w:r>
        <w:r w:rsidRPr="004A5BC9" w:rsidDel="00836D07">
          <w:delText xml:space="preserve">amma distribution has two key features that provide additional flexibility when added to the log-normal distribution: </w:delText>
        </w:r>
        <w:r w:rsidDel="00836D07">
          <w:delText>(i</w:delText>
        </w:r>
        <w:r w:rsidRPr="004A5BC9" w:rsidDel="00836D07">
          <w:delText>) it is non-symmetrical on the logarithmic scale; and</w:delText>
        </w:r>
        <w:r w:rsidDel="00836D07">
          <w:delText xml:space="preserve"> (ii</w:delText>
        </w:r>
        <w:r w:rsidRPr="004A5BC9" w:rsidDel="00836D07">
          <w:delText>) it has wider tails. The Weib</w:delText>
        </w:r>
        <w:r w:rsidDel="00836D07">
          <w:delText>u</w:delText>
        </w:r>
        <w:r w:rsidRPr="004A5BC9" w:rsidDel="00836D07">
          <w:delText xml:space="preserve">ll distribution was also considered </w:delText>
        </w:r>
        <w:r w:rsidDel="00836D07">
          <w:delText xml:space="preserve">as a default distribution </w:delText>
        </w:r>
        <w:r w:rsidRPr="004A5BC9" w:rsidDel="00836D07">
          <w:delText xml:space="preserve">but the </w:delText>
        </w:r>
        <w:r w:rsidDel="00836D07">
          <w:delText>g</w:delText>
        </w:r>
        <w:r w:rsidRPr="004A5BC9" w:rsidDel="00836D07">
          <w:delText>amma distribution is generally more flexible</w:delText>
        </w:r>
        <w:r w:rsidDel="00836D07">
          <w:delText xml:space="preserve"> whilst capturing similar shaped distributions to the Weibull.</w:delText>
        </w:r>
        <w:r w:rsidRPr="004A5BC9" w:rsidDel="00836D07">
          <w:delText xml:space="preserve"> </w:delText>
        </w:r>
      </w:del>
    </w:p>
    <w:p w14:paraId="12379F5F" w14:textId="43F0DFA5" w:rsidR="00D5661D" w:rsidDel="00836D07" w:rsidRDefault="00D5661D" w:rsidP="00D5661D">
      <w:pPr>
        <w:rPr>
          <w:del w:id="317" w:author="Joe Thorley" w:date="2020-08-04T13:29:00Z"/>
          <w:bCs/>
        </w:rPr>
      </w:pPr>
    </w:p>
    <w:p w14:paraId="7AE9AF9D" w14:textId="3B0298E7" w:rsidR="00D5661D" w:rsidDel="00836D07" w:rsidRDefault="00D5661D" w:rsidP="00D5661D">
      <w:pPr>
        <w:keepNext/>
        <w:spacing w:after="120" w:line="480" w:lineRule="auto"/>
        <w:rPr>
          <w:del w:id="318" w:author="Joe Thorley" w:date="2020-08-04T13:29:00Z"/>
        </w:rPr>
      </w:pPr>
      <w:del w:id="319" w:author="Joe Thorley" w:date="2020-08-04T13:29:00Z">
        <w:r w:rsidRPr="00EA5F52" w:rsidDel="00836D07">
          <w:rPr>
            <w:b/>
            <w:bCs/>
          </w:rPr>
          <w:delText>SSD Toolbox:</w:delText>
        </w:r>
        <w:r w:rsidDel="00836D07">
          <w:delText xml:space="preserve">  The SSD Toolbox is</w:delText>
        </w:r>
        <w:r w:rsidRPr="00BB2A28" w:rsidDel="00836D07">
          <w:delText xml:space="preserve"> a US Environmental Protection Agency product. It is made available as </w:delText>
        </w:r>
        <w:r w:rsidDel="00836D07">
          <w:delText xml:space="preserve">a Windows executable file and can be downloaded from </w:delText>
        </w:r>
        <w:r w:rsidR="00836D07" w:rsidDel="00836D07">
          <w:fldChar w:fldCharType="begin"/>
        </w:r>
        <w:r w:rsidR="00836D07" w:rsidDel="00836D07">
          <w:delInstrText xml:space="preserve"> HYPERLINK "https://epa.figshare.com/articles/Species_Sensitivity_Distribution_SSD_Toolbox/11971392" </w:delInstrText>
        </w:r>
        <w:r w:rsidR="00836D07" w:rsidDel="00836D07">
          <w:fldChar w:fldCharType="separate"/>
        </w:r>
        <w:r w:rsidRPr="00AE12CF" w:rsidDel="00836D07">
          <w:rPr>
            <w:rStyle w:val="Hyperlink"/>
          </w:rPr>
          <w:delText>https://epa.figshare.com/articles/Species_Sensitivity_Distribution_SSD_Toolbox/11971392</w:delText>
        </w:r>
        <w:r w:rsidR="00836D07" w:rsidDel="00836D07">
          <w:rPr>
            <w:rStyle w:val="Hyperlink"/>
          </w:rPr>
          <w:fldChar w:fldCharType="end"/>
        </w:r>
        <w:r w:rsidDel="00836D07">
          <w:delText xml:space="preserve"> </w:delText>
        </w:r>
      </w:del>
    </w:p>
    <w:p w14:paraId="72030B66" w14:textId="6B07A18A" w:rsidR="00D5661D" w:rsidDel="00836D07" w:rsidRDefault="00D5661D" w:rsidP="00D5661D">
      <w:pPr>
        <w:keepNext/>
        <w:spacing w:after="120" w:line="480" w:lineRule="auto"/>
        <w:rPr>
          <w:del w:id="320" w:author="Joe Thorley" w:date="2020-08-04T13:29:00Z"/>
        </w:rPr>
      </w:pPr>
      <w:del w:id="321" w:author="Joe Thorley" w:date="2020-08-04T13:29:00Z">
        <w:r w:rsidDel="00836D07">
          <w:delText>Before using SSD Toolbox, the user must also download and install version 9.5 of the Matlab Runtime Compiler (MCR) from Mathworks. The MCR software enables the compiled code to execute without having to purchase the Matlab product. It is however a resource-hungry piece of software with its 88,000+ files consuming 3.75GB of hard disk space.</w:delText>
        </w:r>
      </w:del>
    </w:p>
    <w:p w14:paraId="79D94183" w14:textId="18B363BF" w:rsidR="00D5661D" w:rsidDel="00836D07" w:rsidRDefault="00D5661D" w:rsidP="00D5661D">
      <w:pPr>
        <w:keepNext/>
        <w:spacing w:after="120" w:line="480" w:lineRule="auto"/>
        <w:rPr>
          <w:del w:id="322" w:author="Joe Thorley" w:date="2020-08-04T13:30:00Z"/>
          <w:bCs/>
        </w:rPr>
      </w:pPr>
      <w:del w:id="323" w:author="Joe Thorley" w:date="2020-08-04T13:29:00Z">
        <w:r w:rsidDel="00836D07">
          <w:delText xml:space="preserve">Overall, SSD Toolbox is a competent piece of software and essentially performs the same functions as ssdtools. It has a graphical user interface (GUI) which is adequate, but not as aesthetically appealing as the ssdtools Shiny app. There are 6 theoretical distributions for SSD fitting log-transformed data (normal; logistic; triangular; Gumbel; Weibull; Burr) using up to 4 fitting methods (maximum likelihood; moment matching; </w:delText>
        </w:r>
        <w:r w:rsidRPr="00D3425A" w:rsidDel="00836D07">
          <w:rPr>
            <w:i/>
            <w:iCs/>
          </w:rPr>
          <w:delText>cdf</w:delText>
        </w:r>
        <w:r w:rsidDel="00836D07">
          <w:delText xml:space="preserve"> linearization; and Bayesian </w:delText>
        </w:r>
      </w:del>
      <w:del w:id="324" w:author="Joe Thorley" w:date="2020-08-04T13:30:00Z">
        <w:r w:rsidDel="00836D07">
          <w:delText xml:space="preserve">methods). Although formally used by the USEPA for deriving ambient water quality criteria, the triangular distribution is a curious inclusion given that it has tail characteristics that are not generally encountered in practice and therefore not widely used as a realistic SSD. The </w:delText>
        </w:r>
        <w:r w:rsidRPr="00D3425A" w:rsidDel="00836D07">
          <w:rPr>
            <w:i/>
            <w:iCs/>
          </w:rPr>
          <w:delText>cdf</w:delText>
        </w:r>
        <w:r w:rsidDel="00836D07">
          <w:delText xml:space="preserve"> linearization method is also an unusual choice as this is a relatively crude way of fitting distributions and provides SSD parameter estimates that do not necessarily share desirable statistical properties enjoyed by other methodologies such as maximum likelihood estimation. </w:delText>
        </w:r>
      </w:del>
    </w:p>
    <w:p w14:paraId="4DC38C78" w14:textId="2CA8DFEE" w:rsidR="00D5661D" w:rsidRPr="009515B7" w:rsidDel="00836D07" w:rsidRDefault="00D5661D" w:rsidP="00D5661D">
      <w:pPr>
        <w:spacing w:after="120" w:line="480" w:lineRule="auto"/>
        <w:rPr>
          <w:del w:id="325" w:author="Joe Thorley" w:date="2020-08-04T13:31:00Z"/>
          <w:lang w:val="en-GB"/>
        </w:rPr>
      </w:pPr>
    </w:p>
    <w:p w14:paraId="556D6C9E" w14:textId="77777777" w:rsidR="009B7B8B" w:rsidRDefault="009B7B8B"/>
    <w:sectPr w:rsidR="009B7B8B">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79" w:author="Joe Thorley" w:date="2020-08-04T10:34:00Z" w:initials="JT">
    <w:p w14:paraId="115B4534" w14:textId="361EF1E8" w:rsidR="007816F3" w:rsidRDefault="007816F3">
      <w:pPr>
        <w:pStyle w:val="CommentText"/>
      </w:pPr>
      <w:r>
        <w:rPr>
          <w:rStyle w:val="CommentReference"/>
        </w:rPr>
        <w:annotationRef/>
      </w:r>
      <w:r>
        <w:t>REPLACE WITH TABLE FROM EXCELL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5B45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3B823" w16cex:dateUtc="2020-08-04T17: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5B4534" w16cid:durableId="22D3B82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2906DC"/>
    <w:multiLevelType w:val="hybridMultilevel"/>
    <w:tmpl w:val="AC4677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e Thorley">
    <w15:presenceInfo w15:providerId="AD" w15:userId="S::joe@poissonconsulting.onmicrosoft.com::80be00f0-8105-4ac6-be25-cdc81f995e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B8B"/>
    <w:rsid w:val="0005199B"/>
    <w:rsid w:val="000A6DA8"/>
    <w:rsid w:val="000D1949"/>
    <w:rsid w:val="000E7279"/>
    <w:rsid w:val="001200BB"/>
    <w:rsid w:val="00135BA3"/>
    <w:rsid w:val="00174DFB"/>
    <w:rsid w:val="0019718B"/>
    <w:rsid w:val="001B1066"/>
    <w:rsid w:val="001B6912"/>
    <w:rsid w:val="001D1889"/>
    <w:rsid w:val="001D5ED1"/>
    <w:rsid w:val="001F4EF5"/>
    <w:rsid w:val="001F5D41"/>
    <w:rsid w:val="00232E6D"/>
    <w:rsid w:val="00255CE0"/>
    <w:rsid w:val="00280F8C"/>
    <w:rsid w:val="002B042C"/>
    <w:rsid w:val="002D3A25"/>
    <w:rsid w:val="002F1C88"/>
    <w:rsid w:val="002F59B7"/>
    <w:rsid w:val="004A588C"/>
    <w:rsid w:val="00535A82"/>
    <w:rsid w:val="005403EB"/>
    <w:rsid w:val="00581365"/>
    <w:rsid w:val="005D4DE1"/>
    <w:rsid w:val="006539A7"/>
    <w:rsid w:val="007524C4"/>
    <w:rsid w:val="00766360"/>
    <w:rsid w:val="007816F3"/>
    <w:rsid w:val="007959A5"/>
    <w:rsid w:val="00796AB6"/>
    <w:rsid w:val="007A453A"/>
    <w:rsid w:val="007A5363"/>
    <w:rsid w:val="007A5D5E"/>
    <w:rsid w:val="00836D07"/>
    <w:rsid w:val="00885C15"/>
    <w:rsid w:val="008A793A"/>
    <w:rsid w:val="008B694C"/>
    <w:rsid w:val="00935395"/>
    <w:rsid w:val="00937972"/>
    <w:rsid w:val="009603A4"/>
    <w:rsid w:val="00972895"/>
    <w:rsid w:val="009B7B8B"/>
    <w:rsid w:val="00A3307A"/>
    <w:rsid w:val="00BB7F5B"/>
    <w:rsid w:val="00BD0408"/>
    <w:rsid w:val="00C15A58"/>
    <w:rsid w:val="00C56EEC"/>
    <w:rsid w:val="00CE3316"/>
    <w:rsid w:val="00D04D60"/>
    <w:rsid w:val="00D5661D"/>
    <w:rsid w:val="00D7563C"/>
    <w:rsid w:val="00D76A52"/>
    <w:rsid w:val="00E10592"/>
    <w:rsid w:val="00E13219"/>
    <w:rsid w:val="00E218D0"/>
    <w:rsid w:val="00E416BB"/>
    <w:rsid w:val="00EA45E4"/>
    <w:rsid w:val="00EF734B"/>
    <w:rsid w:val="00F01367"/>
    <w:rsid w:val="00F142CE"/>
    <w:rsid w:val="00FA380E"/>
    <w:rsid w:val="00FD775F"/>
    <w:rsid w:val="00FE7851"/>
    <w:rsid w:val="00FF3C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11DC2"/>
  <w15:chartTrackingRefBased/>
  <w15:docId w15:val="{FFE4F26B-E476-2749-9513-73D1EF33C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61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61D"/>
    <w:pPr>
      <w:spacing w:after="160" w:line="259" w:lineRule="auto"/>
      <w:ind w:left="720"/>
      <w:contextualSpacing/>
    </w:pPr>
    <w:rPr>
      <w:rFonts w:asciiTheme="minorHAnsi" w:eastAsiaTheme="minorHAnsi" w:hAnsiTheme="minorHAnsi" w:cstheme="minorBidi"/>
      <w:sz w:val="22"/>
      <w:szCs w:val="22"/>
      <w:lang w:val="en-US"/>
    </w:rPr>
  </w:style>
  <w:style w:type="character" w:styleId="Hyperlink">
    <w:name w:val="Hyperlink"/>
    <w:basedOn w:val="DefaultParagraphFont"/>
    <w:uiPriority w:val="99"/>
    <w:qFormat/>
    <w:rsid w:val="00D5661D"/>
    <w:rPr>
      <w:rFonts w:cs="Times New Roman"/>
      <w:color w:val="2F5496" w:themeColor="accent1" w:themeShade="BF"/>
      <w:u w:val="none"/>
    </w:rPr>
  </w:style>
  <w:style w:type="table" w:styleId="TableGrid">
    <w:name w:val="Table Grid"/>
    <w:basedOn w:val="TableNormal"/>
    <w:uiPriority w:val="39"/>
    <w:rsid w:val="00D5661D"/>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F1C88"/>
    <w:rPr>
      <w:sz w:val="18"/>
      <w:szCs w:val="18"/>
    </w:rPr>
  </w:style>
  <w:style w:type="character" w:customStyle="1" w:styleId="BalloonTextChar">
    <w:name w:val="Balloon Text Char"/>
    <w:basedOn w:val="DefaultParagraphFont"/>
    <w:link w:val="BalloonText"/>
    <w:uiPriority w:val="99"/>
    <w:semiHidden/>
    <w:rsid w:val="002F1C88"/>
    <w:rPr>
      <w:rFonts w:ascii="Times New Roman" w:eastAsia="Times New Roman" w:hAnsi="Times New Roman" w:cs="Times New Roman"/>
      <w:sz w:val="18"/>
      <w:szCs w:val="18"/>
    </w:rPr>
  </w:style>
  <w:style w:type="paragraph" w:styleId="Revision">
    <w:name w:val="Revision"/>
    <w:hidden/>
    <w:uiPriority w:val="99"/>
    <w:semiHidden/>
    <w:rsid w:val="007816F3"/>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7816F3"/>
    <w:rPr>
      <w:sz w:val="16"/>
      <w:szCs w:val="16"/>
    </w:rPr>
  </w:style>
  <w:style w:type="paragraph" w:styleId="CommentText">
    <w:name w:val="annotation text"/>
    <w:basedOn w:val="Normal"/>
    <w:link w:val="CommentTextChar"/>
    <w:uiPriority w:val="99"/>
    <w:semiHidden/>
    <w:unhideWhenUsed/>
    <w:rsid w:val="007816F3"/>
    <w:rPr>
      <w:sz w:val="20"/>
      <w:szCs w:val="20"/>
    </w:rPr>
  </w:style>
  <w:style w:type="character" w:customStyle="1" w:styleId="CommentTextChar">
    <w:name w:val="Comment Text Char"/>
    <w:basedOn w:val="DefaultParagraphFont"/>
    <w:link w:val="CommentText"/>
    <w:uiPriority w:val="99"/>
    <w:semiHidden/>
    <w:rsid w:val="007816F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816F3"/>
    <w:rPr>
      <w:b/>
      <w:bCs/>
    </w:rPr>
  </w:style>
  <w:style w:type="character" w:customStyle="1" w:styleId="CommentSubjectChar">
    <w:name w:val="Comment Subject Char"/>
    <w:basedOn w:val="CommentTextChar"/>
    <w:link w:val="CommentSubject"/>
    <w:uiPriority w:val="99"/>
    <w:semiHidden/>
    <w:rsid w:val="007816F3"/>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937972"/>
  </w:style>
  <w:style w:type="character" w:styleId="UnresolvedMention">
    <w:name w:val="Unresolved Mention"/>
    <w:basedOn w:val="DefaultParagraphFont"/>
    <w:uiPriority w:val="99"/>
    <w:semiHidden/>
    <w:unhideWhenUsed/>
    <w:rsid w:val="00F142CE"/>
    <w:rPr>
      <w:color w:val="605E5C"/>
      <w:shd w:val="clear" w:color="auto" w:fill="E1DFDD"/>
    </w:rPr>
  </w:style>
  <w:style w:type="character" w:styleId="FollowedHyperlink">
    <w:name w:val="FollowedHyperlink"/>
    <w:basedOn w:val="DefaultParagraphFont"/>
    <w:uiPriority w:val="99"/>
    <w:semiHidden/>
    <w:unhideWhenUsed/>
    <w:rsid w:val="00232E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606360">
      <w:bodyDiv w:val="1"/>
      <w:marLeft w:val="0"/>
      <w:marRight w:val="0"/>
      <w:marTop w:val="0"/>
      <w:marBottom w:val="0"/>
      <w:divBdr>
        <w:top w:val="none" w:sz="0" w:space="0" w:color="auto"/>
        <w:left w:val="none" w:sz="0" w:space="0" w:color="auto"/>
        <w:bottom w:val="none" w:sz="0" w:space="0" w:color="auto"/>
        <w:right w:val="none" w:sz="0" w:space="0" w:color="auto"/>
      </w:divBdr>
      <w:divsChild>
        <w:div w:id="2130931713">
          <w:marLeft w:val="0"/>
          <w:marRight w:val="0"/>
          <w:marTop w:val="0"/>
          <w:marBottom w:val="0"/>
          <w:divBdr>
            <w:top w:val="none" w:sz="0" w:space="0" w:color="auto"/>
            <w:left w:val="none" w:sz="0" w:space="0" w:color="auto"/>
            <w:bottom w:val="none" w:sz="0" w:space="0" w:color="auto"/>
            <w:right w:val="none" w:sz="0" w:space="0" w:color="auto"/>
          </w:divBdr>
          <w:divsChild>
            <w:div w:id="1052079796">
              <w:marLeft w:val="0"/>
              <w:marRight w:val="0"/>
              <w:marTop w:val="0"/>
              <w:marBottom w:val="0"/>
              <w:divBdr>
                <w:top w:val="none" w:sz="0" w:space="0" w:color="auto"/>
                <w:left w:val="none" w:sz="0" w:space="0" w:color="auto"/>
                <w:bottom w:val="none" w:sz="0" w:space="0" w:color="auto"/>
                <w:right w:val="none" w:sz="0" w:space="0" w:color="auto"/>
              </w:divBdr>
              <w:divsChild>
                <w:div w:id="70918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68304">
      <w:bodyDiv w:val="1"/>
      <w:marLeft w:val="0"/>
      <w:marRight w:val="0"/>
      <w:marTop w:val="0"/>
      <w:marBottom w:val="0"/>
      <w:divBdr>
        <w:top w:val="none" w:sz="0" w:space="0" w:color="auto"/>
        <w:left w:val="none" w:sz="0" w:space="0" w:color="auto"/>
        <w:bottom w:val="none" w:sz="0" w:space="0" w:color="auto"/>
        <w:right w:val="none" w:sz="0" w:space="0" w:color="auto"/>
      </w:divBdr>
    </w:div>
    <w:div w:id="221336605">
      <w:bodyDiv w:val="1"/>
      <w:marLeft w:val="0"/>
      <w:marRight w:val="0"/>
      <w:marTop w:val="0"/>
      <w:marBottom w:val="0"/>
      <w:divBdr>
        <w:top w:val="none" w:sz="0" w:space="0" w:color="auto"/>
        <w:left w:val="none" w:sz="0" w:space="0" w:color="auto"/>
        <w:bottom w:val="none" w:sz="0" w:space="0" w:color="auto"/>
        <w:right w:val="none" w:sz="0" w:space="0" w:color="auto"/>
      </w:divBdr>
    </w:div>
    <w:div w:id="586227659">
      <w:bodyDiv w:val="1"/>
      <w:marLeft w:val="0"/>
      <w:marRight w:val="0"/>
      <w:marTop w:val="0"/>
      <w:marBottom w:val="0"/>
      <w:divBdr>
        <w:top w:val="none" w:sz="0" w:space="0" w:color="auto"/>
        <w:left w:val="none" w:sz="0" w:space="0" w:color="auto"/>
        <w:bottom w:val="none" w:sz="0" w:space="0" w:color="auto"/>
        <w:right w:val="none" w:sz="0" w:space="0" w:color="auto"/>
      </w:divBdr>
    </w:div>
    <w:div w:id="803623549">
      <w:bodyDiv w:val="1"/>
      <w:marLeft w:val="0"/>
      <w:marRight w:val="0"/>
      <w:marTop w:val="0"/>
      <w:marBottom w:val="0"/>
      <w:divBdr>
        <w:top w:val="none" w:sz="0" w:space="0" w:color="auto"/>
        <w:left w:val="none" w:sz="0" w:space="0" w:color="auto"/>
        <w:bottom w:val="none" w:sz="0" w:space="0" w:color="auto"/>
        <w:right w:val="none" w:sz="0" w:space="0" w:color="auto"/>
      </w:divBdr>
    </w:div>
    <w:div w:id="1009403656">
      <w:bodyDiv w:val="1"/>
      <w:marLeft w:val="0"/>
      <w:marRight w:val="0"/>
      <w:marTop w:val="0"/>
      <w:marBottom w:val="0"/>
      <w:divBdr>
        <w:top w:val="none" w:sz="0" w:space="0" w:color="auto"/>
        <w:left w:val="none" w:sz="0" w:space="0" w:color="auto"/>
        <w:bottom w:val="none" w:sz="0" w:space="0" w:color="auto"/>
        <w:right w:val="none" w:sz="0" w:space="0" w:color="auto"/>
      </w:divBdr>
    </w:div>
    <w:div w:id="1947345396">
      <w:bodyDiv w:val="1"/>
      <w:marLeft w:val="0"/>
      <w:marRight w:val="0"/>
      <w:marTop w:val="0"/>
      <w:marBottom w:val="0"/>
      <w:divBdr>
        <w:top w:val="none" w:sz="0" w:space="0" w:color="auto"/>
        <w:left w:val="none" w:sz="0" w:space="0" w:color="auto"/>
        <w:bottom w:val="none" w:sz="0" w:space="0" w:color="auto"/>
        <w:right w:val="none" w:sz="0" w:space="0" w:color="auto"/>
      </w:divBdr>
    </w:div>
    <w:div w:id="1982348324">
      <w:bodyDiv w:val="1"/>
      <w:marLeft w:val="0"/>
      <w:marRight w:val="0"/>
      <w:marTop w:val="0"/>
      <w:marBottom w:val="0"/>
      <w:divBdr>
        <w:top w:val="none" w:sz="0" w:space="0" w:color="auto"/>
        <w:left w:val="none" w:sz="0" w:space="0" w:color="auto"/>
        <w:bottom w:val="none" w:sz="0" w:space="0" w:color="auto"/>
        <w:right w:val="none" w:sz="0" w:space="0" w:color="auto"/>
      </w:divBdr>
      <w:divsChild>
        <w:div w:id="1906911805">
          <w:marLeft w:val="480"/>
          <w:marRight w:val="0"/>
          <w:marTop w:val="0"/>
          <w:marBottom w:val="0"/>
          <w:divBdr>
            <w:top w:val="none" w:sz="0" w:space="0" w:color="auto"/>
            <w:left w:val="none" w:sz="0" w:space="0" w:color="auto"/>
            <w:bottom w:val="none" w:sz="0" w:space="0" w:color="auto"/>
            <w:right w:val="none" w:sz="0" w:space="0" w:color="auto"/>
          </w:divBdr>
          <w:divsChild>
            <w:div w:id="7374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itl.nist.gov/div898/strd/index.html" TargetMode="Externa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C9DB38-5BF3-2B48-9C9E-0EDD4A3D6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3</Pages>
  <Words>2312</Words>
  <Characters>13179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Thorley</dc:creator>
  <cp:keywords/>
  <dc:description/>
  <cp:lastModifiedBy>Joe Thorley</cp:lastModifiedBy>
  <cp:revision>58</cp:revision>
  <dcterms:created xsi:type="dcterms:W3CDTF">2020-08-04T16:45:00Z</dcterms:created>
  <dcterms:modified xsi:type="dcterms:W3CDTF">2020-08-04T21:04:00Z</dcterms:modified>
</cp:coreProperties>
</file>